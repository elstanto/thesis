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C9B7E" w14:textId="1C7C2908" w:rsidR="00222745" w:rsidRDefault="009A4E28" w:rsidP="001F3C49">
      <w:pPr>
        <w:pStyle w:val="Title"/>
      </w:pPr>
      <w:r>
        <w:t>Measurement Uncertainty</w:t>
      </w:r>
    </w:p>
    <w:p w14:paraId="2F409699" w14:textId="5624E247" w:rsidR="001F3C49" w:rsidDel="00E12181" w:rsidRDefault="00A45FF0">
      <w:pPr>
        <w:pStyle w:val="Heading1"/>
        <w:rPr>
          <w:del w:id="0" w:author="Laurence Stant" w:date="2018-12-28T19:34:00Z"/>
        </w:rPr>
      </w:pPr>
      <w:r>
        <w:t xml:space="preserve">3.1 </w:t>
      </w:r>
      <w:r w:rsidR="001F3C49">
        <w:t>Introduction</w:t>
      </w:r>
    </w:p>
    <w:p w14:paraId="4DFAA42C" w14:textId="60098F01" w:rsidR="001F3C49" w:rsidRPr="001F3C49" w:rsidRDefault="0039199B" w:rsidP="00D01D63">
      <w:del w:id="1" w:author="Laurence Stant" w:date="2018-12-28T19:34:00Z">
        <w:r w:rsidDel="00E12181">
          <w:delText>Foreword: Parts of this chapter are based on excerpts from the authors paper [1].</w:delText>
        </w:r>
      </w:del>
    </w:p>
    <w:p w14:paraId="6B29376C" w14:textId="151A5BCD" w:rsidR="007416E4" w:rsidRDefault="007416E4" w:rsidP="001F3C49">
      <w:r>
        <w:t xml:space="preserve">A measurement is an observation of a physical effect or quantity which provides useful information. This information, through the ages, has been used to facilitate advancement of both scientific knowledge and industrial development – from the production of standardised stone blocks to build the pyramids of ancient Egypt, to the production of standardised car parts </w:t>
      </w:r>
      <w:r w:rsidR="00417B01">
        <w:t>to build</w:t>
      </w:r>
      <w:r>
        <w:t xml:space="preserve"> Henry Ford’s Model T. In the scientific realm, advanced measurement techniques at laboratories such as CERN are used to convince the world that new subatomic particles exist.</w:t>
      </w:r>
    </w:p>
    <w:p w14:paraId="6F527025" w14:textId="13476EC6" w:rsidR="007416E4" w:rsidRDefault="000E0BB6" w:rsidP="001F3C49">
      <w:r>
        <w:t>To</w:t>
      </w:r>
      <w:r w:rsidR="00CF2213">
        <w:t xml:space="preserve"> </w:t>
      </w:r>
      <w:del w:id="2" w:author="Laurence Stant" w:date="2018-12-28T19:34:00Z">
        <w:r w:rsidR="00CF2213" w:rsidDel="00E12181">
          <w:delText>successfully</w:delText>
        </w:r>
        <w:r w:rsidDel="00E12181">
          <w:delText xml:space="preserve"> </w:delText>
        </w:r>
      </w:del>
      <w:r>
        <w:t xml:space="preserve">communicate information about a measurement, the recipient needs to be able to either make or </w:t>
      </w:r>
      <w:del w:id="3" w:author="Laurence Stant" w:date="2018-12-28T19:34:00Z">
        <w:r w:rsidDel="00E12181">
          <w:delText>mentally construct</w:delText>
        </w:r>
      </w:del>
      <w:ins w:id="4" w:author="Laurence Stant" w:date="2018-12-28T19:34:00Z">
        <w:r w:rsidR="00E12181">
          <w:t>imagine</w:t>
        </w:r>
      </w:ins>
      <w:r>
        <w:t xml:space="preserve"> a similar observation to that of the original measurer (or </w:t>
      </w:r>
      <w:r w:rsidRPr="000E0BB6">
        <w:rPr>
          <w:i/>
        </w:rPr>
        <w:t>metrologist</w:t>
      </w:r>
      <w:r>
        <w:t>). The simple</w:t>
      </w:r>
      <w:r w:rsidR="00A57719">
        <w:t>st</w:t>
      </w:r>
      <w:r>
        <w:t xml:space="preserve"> way of doing this is to provide the recipient with the same physical effect or quantity for which to make their own observation (if you require a new nut for a bolt from a hardware shop, you might intuitively take the bolt with you), </w:t>
      </w:r>
      <w:r w:rsidR="00417B01">
        <w:t>however,</w:t>
      </w:r>
      <w:r>
        <w:t xml:space="preserve"> this can be inconvenient or impractical with larger objects, or if the recipient is located far away. Instead, you might substitute the physical effect or quantity with a more portable representation. For example, if you were to measure the size of a doorway to see if a new piece of furniture may fit through it, you might cut a piece of string to the same length and </w:t>
      </w:r>
      <w:r w:rsidR="00131620">
        <w:t>use this as the representation of the width of the item. However, this approach is very wasteful and also impractical for many physical effects (temperature, flow, pressure).</w:t>
      </w:r>
    </w:p>
    <w:p w14:paraId="037ED2CF" w14:textId="08BDFAF3" w:rsidR="00131620" w:rsidRDefault="00AD2A88" w:rsidP="001F3C49">
      <w:r>
        <w:t>A</w:t>
      </w:r>
      <w:r w:rsidR="00131620">
        <w:t xml:space="preserve"> solution widely thought to have been </w:t>
      </w:r>
      <w:r w:rsidR="00417B01">
        <w:t xml:space="preserve">first </w:t>
      </w:r>
      <w:r w:rsidR="00363C35">
        <w:t>established in the 3</w:t>
      </w:r>
      <w:r w:rsidR="00363C35" w:rsidRPr="00363C35">
        <w:rPr>
          <w:vertAlign w:val="superscript"/>
        </w:rPr>
        <w:t>rd</w:t>
      </w:r>
      <w:r w:rsidR="00363C35">
        <w:t xml:space="preserve"> or 4</w:t>
      </w:r>
      <w:r w:rsidR="00363C35" w:rsidRPr="00363C35">
        <w:rPr>
          <w:vertAlign w:val="superscript"/>
        </w:rPr>
        <w:t>th</w:t>
      </w:r>
      <w:r w:rsidR="00363C35">
        <w:t xml:space="preserve"> </w:t>
      </w:r>
      <w:r w:rsidR="00B30234">
        <w:t>Millennium</w:t>
      </w:r>
      <w:r w:rsidR="00363C35">
        <w:t xml:space="preserve"> BC</w:t>
      </w:r>
      <w:r w:rsidR="009F1ACA">
        <w:t xml:space="preserve"> (see Figure 3.1)</w:t>
      </w:r>
      <w:r w:rsidR="00363C35">
        <w:t xml:space="preserve">, is a system of units. In </w:t>
      </w:r>
      <w:r>
        <w:t>such a</w:t>
      </w:r>
      <w:r w:rsidR="00363C35">
        <w:t xml:space="preserve"> system, a discretised value of a </w:t>
      </w:r>
      <w:del w:id="5" w:author="Laurence Stant" w:date="2018-12-28T19:34:00Z">
        <w:r w:rsidR="00363C35" w:rsidDel="00E12181">
          <w:delText xml:space="preserve">physical effect or </w:delText>
        </w:r>
      </w:del>
      <w:r w:rsidR="00363C35">
        <w:t xml:space="preserve">quantity is standardised and knowledge of its value is disseminated to all people who wish to use it. Typically, a range of discrete values are chosen, such that the system of units can be conveniently used to represent all measurements. </w:t>
      </w:r>
      <w:r w:rsidR="00EB3B57">
        <w:t xml:space="preserve">Knowledge of the discretised values is obtained from a </w:t>
      </w:r>
      <w:r w:rsidR="001E2B82">
        <w:t>primary</w:t>
      </w:r>
      <w:r w:rsidR="00EB3B57">
        <w:t xml:space="preserve"> standard which becomes the definition of the unit and is used to create copies of the standard which can be given to users of the unit system to perform measurements with. The most common method of performing measurements </w:t>
      </w:r>
      <w:r w:rsidR="00417B01">
        <w:t>with a</w:t>
      </w:r>
      <w:r w:rsidR="00EB3B57">
        <w:t xml:space="preserve"> unit system is to use a standard to calibrate a measuring instrument, which can then be used to measure an arbitrary value of a </w:t>
      </w:r>
      <w:del w:id="6" w:author="Laurence Stant" w:date="2018-12-28T19:34:00Z">
        <w:r w:rsidR="00EB3B57" w:rsidDel="00E12181">
          <w:delText>physical effect o</w:delText>
        </w:r>
        <w:r w:rsidR="00417B01" w:rsidDel="00E12181">
          <w:delText>r</w:delText>
        </w:r>
        <w:r w:rsidR="00EB3B57" w:rsidDel="00E12181">
          <w:delText xml:space="preserve"> </w:delText>
        </w:r>
      </w:del>
      <w:r w:rsidR="00EB3B57">
        <w:t>quantity in the units defined by th</w:t>
      </w:r>
      <w:r w:rsidR="00417B01">
        <w:t>e</w:t>
      </w:r>
      <w:r w:rsidR="00EB3B57">
        <w:t xml:space="preserve"> standard.</w:t>
      </w:r>
    </w:p>
    <w:p w14:paraId="02A90587" w14:textId="77777777" w:rsidR="00131620" w:rsidRDefault="00131620" w:rsidP="001F3C49">
      <w:r>
        <w:rPr>
          <w:noProof/>
          <w:lang w:eastAsia="en-GB"/>
        </w:rPr>
        <w:lastRenderedPageBreak/>
        <w:drawing>
          <wp:inline distT="0" distB="0" distL="0" distR="0" wp14:anchorId="2CDD8F5F" wp14:editId="72265DEE">
            <wp:extent cx="5716273" cy="1323975"/>
            <wp:effectExtent l="0" t="0" r="0" b="0"/>
            <wp:docPr id="2" name="Picture 2" descr="https://upload.wikimedia.org/wikipedia/commons/thumb/6/65/Louvres-antiquites-egyptiennes-img_2748.jpg/1024px-Louvres-antiquites-egyptiennes-img_2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5/Louvres-antiquites-egyptiennes-img_2748.jpg/1024px-Louvres-antiquites-egyptiennes-img_2748.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807" t="37271" r="8153" b="39246"/>
                    <a:stretch/>
                  </pic:blipFill>
                  <pic:spPr bwMode="auto">
                    <a:xfrm>
                      <a:off x="0" y="0"/>
                      <a:ext cx="5723250" cy="1325591"/>
                    </a:xfrm>
                    <a:prstGeom prst="rect">
                      <a:avLst/>
                    </a:prstGeom>
                    <a:noFill/>
                    <a:ln>
                      <a:noFill/>
                    </a:ln>
                    <a:extLst>
                      <a:ext uri="{53640926-AAD7-44D8-BBD7-CCE9431645EC}">
                        <a14:shadowObscured xmlns:a14="http://schemas.microsoft.com/office/drawing/2010/main"/>
                      </a:ext>
                    </a:extLst>
                  </pic:spPr>
                </pic:pic>
              </a:graphicData>
            </a:graphic>
          </wp:inline>
        </w:drawing>
      </w:r>
    </w:p>
    <w:p w14:paraId="353E860A" w14:textId="6DF5EE7D" w:rsidR="00417B01" w:rsidRDefault="00131620" w:rsidP="001F3C49">
      <w:pPr>
        <w:pStyle w:val="Caption"/>
      </w:pPr>
      <w:r>
        <w:t xml:space="preserve">Figure </w:t>
      </w:r>
      <w:r w:rsidR="009F1ACA">
        <w:t>3.</w:t>
      </w:r>
      <w:r w:rsidR="004757C8">
        <w:rPr>
          <w:noProof/>
        </w:rPr>
        <w:fldChar w:fldCharType="begin"/>
      </w:r>
      <w:r w:rsidR="004757C8">
        <w:rPr>
          <w:noProof/>
        </w:rPr>
        <w:instrText xml:space="preserve"> SEQ Figure \* ARABIC </w:instrText>
      </w:r>
      <w:r w:rsidR="004757C8">
        <w:rPr>
          <w:noProof/>
        </w:rPr>
        <w:fldChar w:fldCharType="separate"/>
      </w:r>
      <w:r w:rsidR="00AA10ED">
        <w:rPr>
          <w:noProof/>
        </w:rPr>
        <w:t>1</w:t>
      </w:r>
      <w:r w:rsidR="004757C8">
        <w:rPr>
          <w:noProof/>
        </w:rPr>
        <w:fldChar w:fldCharType="end"/>
      </w:r>
      <w:r>
        <w:t>: Egyptian royal cubit rod of Maya (treasurer of King Tutankhamun) 1336 – 1327 BC</w:t>
      </w:r>
      <w:r w:rsidR="00363C35">
        <w:t>.</w:t>
      </w:r>
      <w:r w:rsidR="00DD153A">
        <w:t xml:space="preserve"> The cubit</w:t>
      </w:r>
      <w:ins w:id="7" w:author="Laurence Stant" w:date="2018-12-28T19:40:00Z">
        <w:r w:rsidR="00773442">
          <w:t xml:space="preserve"> is thought to be the earliest attested standard measure</w:t>
        </w:r>
      </w:ins>
      <w:ins w:id="8" w:author="Laurence Stant" w:date="2018-12-28T19:41:00Z">
        <w:r w:rsidR="00773442">
          <w:t xml:space="preserve"> of length,</w:t>
        </w:r>
      </w:ins>
      <w:ins w:id="9" w:author="Laurence Stant" w:date="2018-12-28T19:40:00Z">
        <w:r w:rsidR="00773442">
          <w:t xml:space="preserve"> </w:t>
        </w:r>
      </w:ins>
      <w:del w:id="10" w:author="Laurence Stant" w:date="2018-12-28T19:40:00Z">
        <w:r w:rsidR="00DD153A" w:rsidDel="00773442">
          <w:delText xml:space="preserve"> </w:delText>
        </w:r>
        <w:r w:rsidR="00DD153A" w:rsidDel="00293D3A">
          <w:delText>is</w:delText>
        </w:r>
        <w:r w:rsidR="00DD153A" w:rsidDel="00773442">
          <w:delText xml:space="preserve"> thought to have been </w:delText>
        </w:r>
      </w:del>
      <w:r w:rsidR="00DD153A">
        <w:t>first used in the 3</w:t>
      </w:r>
      <w:r w:rsidR="00DD153A" w:rsidRPr="00DD153A">
        <w:rPr>
          <w:vertAlign w:val="superscript"/>
        </w:rPr>
        <w:t>rd</w:t>
      </w:r>
      <w:r w:rsidR="00DD153A">
        <w:t xml:space="preserve"> or 4</w:t>
      </w:r>
      <w:r w:rsidR="00DD153A" w:rsidRPr="00DD153A">
        <w:rPr>
          <w:vertAlign w:val="superscript"/>
        </w:rPr>
        <w:t>th</w:t>
      </w:r>
      <w:r w:rsidR="00DD153A">
        <w:t xml:space="preserve"> Millennium BC.</w:t>
      </w:r>
    </w:p>
    <w:p w14:paraId="0159E117" w14:textId="039E7A5D" w:rsidR="00417B01" w:rsidRDefault="00417B01" w:rsidP="001F3C49">
      <w:r>
        <w:t xml:space="preserve">The introduction of </w:t>
      </w:r>
      <w:r w:rsidR="00B96F67">
        <w:t>a regulated system of units enables commerce, as traded goods can be reliably valued between merchants a</w:t>
      </w:r>
      <w:r w:rsidR="00670FF8">
        <w:t>cross</w:t>
      </w:r>
      <w:r w:rsidR="00B96F67">
        <w:t xml:space="preserve"> cities. This application is encountered by all citizens, and so there is a high demand for standards to be produced from the </w:t>
      </w:r>
      <w:r w:rsidR="001E2B82">
        <w:t>primary</w:t>
      </w:r>
      <w:r w:rsidR="00B96F67">
        <w:t xml:space="preserve"> standard and </w:t>
      </w:r>
      <w:ins w:id="11" w:author="Laurence Stant" w:date="2018-12-28T19:35:00Z">
        <w:r w:rsidR="00E12181">
          <w:t xml:space="preserve">physically </w:t>
        </w:r>
      </w:ins>
      <w:r w:rsidR="00B96F67">
        <w:t>distributed</w:t>
      </w:r>
      <w:del w:id="12" w:author="Laurence Stant" w:date="2018-12-28T19:35:00Z">
        <w:r w:rsidR="00B96F67" w:rsidDel="00E12181">
          <w:delText xml:space="preserve"> far and wide</w:delText>
        </w:r>
      </w:del>
      <w:r w:rsidR="00B96F67">
        <w:t xml:space="preserve">. It becomes impractical to create all standards by copying the </w:t>
      </w:r>
      <w:r w:rsidR="001E2B82">
        <w:t>primary</w:t>
      </w:r>
      <w:r w:rsidR="00B96F67">
        <w:t xml:space="preserve"> standard directly (in some cases because the value of the </w:t>
      </w:r>
      <w:r w:rsidR="001E2B82">
        <w:t>primary</w:t>
      </w:r>
      <w:r w:rsidR="00B96F67">
        <w:t xml:space="preserve"> standard is perturbed each time it is measured), and so a tiered </w:t>
      </w:r>
      <w:ins w:id="13" w:author="Laurence Stant" w:date="2018-12-28T19:44:00Z">
        <w:r w:rsidR="00773442">
          <w:t xml:space="preserve">organisational </w:t>
        </w:r>
      </w:ins>
      <w:r w:rsidR="00B96F67">
        <w:t xml:space="preserve">structure of standards is used. </w:t>
      </w:r>
      <w:r w:rsidR="001E2B82">
        <w:t>In this structure</w:t>
      </w:r>
      <w:r w:rsidR="00B96F67">
        <w:t xml:space="preserve">, there is a tier consisting of a small number of standards which are created directly from measurements of the </w:t>
      </w:r>
      <w:r w:rsidR="001E2B82">
        <w:t>primary</w:t>
      </w:r>
      <w:r w:rsidR="00B96F67">
        <w:t xml:space="preserve"> standard, followed by subsequent tiers of larger numbers of standards which are derived from measurements of those in the </w:t>
      </w:r>
      <w:ins w:id="14" w:author="Laurence Stant" w:date="2018-12-28T19:45:00Z">
        <w:r w:rsidR="007241A1">
          <w:t xml:space="preserve">previous </w:t>
        </w:r>
      </w:ins>
      <w:r w:rsidR="00B96F67">
        <w:t>tier</w:t>
      </w:r>
      <w:del w:id="15" w:author="Laurence Stant" w:date="2018-12-28T19:45:00Z">
        <w:r w:rsidR="00B96F67" w:rsidDel="007241A1">
          <w:delText xml:space="preserve"> above</w:delText>
        </w:r>
      </w:del>
      <w:r w:rsidR="00B96F67">
        <w:t xml:space="preserve">. For any </w:t>
      </w:r>
      <w:del w:id="16" w:author="Laurence Stant" w:date="2018-12-28T19:45:00Z">
        <w:r w:rsidR="00B96F67" w:rsidDel="00773442">
          <w:delText xml:space="preserve">produced </w:delText>
        </w:r>
      </w:del>
      <w:r w:rsidR="00B96F67">
        <w:t>standard</w:t>
      </w:r>
      <w:ins w:id="17" w:author="Laurence Stant" w:date="2018-12-28T19:45:00Z">
        <w:r w:rsidR="00773442">
          <w:t xml:space="preserve"> produced</w:t>
        </w:r>
      </w:ins>
      <w:r w:rsidR="00B96F67">
        <w:t xml:space="preserve">, it should be possible to trace the lineage back to a measurement of the </w:t>
      </w:r>
      <w:del w:id="18" w:author="Laurence Stant" w:date="2018-12-28T19:45:00Z">
        <w:r w:rsidR="00B96F67" w:rsidDel="00773442">
          <w:delText xml:space="preserve">golden </w:delText>
        </w:r>
      </w:del>
      <w:ins w:id="19" w:author="Laurence Stant" w:date="2018-12-28T19:45:00Z">
        <w:r w:rsidR="00773442">
          <w:t xml:space="preserve">primary </w:t>
        </w:r>
      </w:ins>
      <w:r w:rsidR="00B96F67">
        <w:t>standard. This is referred to as a traceability chain</w:t>
      </w:r>
      <w:r w:rsidR="005B0059">
        <w:t xml:space="preserve"> (see Fig</w:t>
      </w:r>
      <w:r w:rsidR="009F1ACA">
        <w:t>ure</w:t>
      </w:r>
      <w:r w:rsidR="005B0059">
        <w:t xml:space="preserve"> </w:t>
      </w:r>
      <w:r w:rsidR="009F1ACA">
        <w:t>3.</w:t>
      </w:r>
      <w:r w:rsidR="005B0059">
        <w:t>2) and it is a fundamental tenet of metrology.</w:t>
      </w:r>
      <w:r w:rsidR="00A35FDA">
        <w:t xml:space="preserve"> Measurements </w:t>
      </w:r>
      <w:r w:rsidR="001E2B82">
        <w:t xml:space="preserve">with a shorter traceability chain </w:t>
      </w:r>
      <w:r w:rsidR="00A35FDA">
        <w:t xml:space="preserve">are considered more traceable than those </w:t>
      </w:r>
      <w:r w:rsidR="001E2B82">
        <w:t>with longer chains</w:t>
      </w:r>
      <w:r w:rsidR="00A35FDA">
        <w:t>.</w:t>
      </w:r>
    </w:p>
    <w:p w14:paraId="4A1F64B7" w14:textId="08C5C195" w:rsidR="001E2B82" w:rsidRDefault="00116803" w:rsidP="001F3C49">
      <w:pPr>
        <w:jc w:val="center"/>
      </w:pPr>
      <w:r>
        <w:rPr>
          <w:noProof/>
          <w:lang w:eastAsia="en-GB"/>
        </w:rPr>
        <mc:AlternateContent>
          <mc:Choice Requires="wps">
            <w:drawing>
              <wp:anchor distT="0" distB="0" distL="114300" distR="114300" simplePos="0" relativeHeight="251664384" behindDoc="0" locked="0" layoutInCell="1" allowOverlap="1" wp14:anchorId="351C93A7" wp14:editId="68625A1F">
                <wp:simplePos x="0" y="0"/>
                <wp:positionH relativeFrom="column">
                  <wp:posOffset>1647190</wp:posOffset>
                </wp:positionH>
                <wp:positionV relativeFrom="paragraph">
                  <wp:posOffset>886460</wp:posOffset>
                </wp:positionV>
                <wp:extent cx="914400" cy="276225"/>
                <wp:effectExtent l="0" t="0" r="21590" b="28575"/>
                <wp:wrapNone/>
                <wp:docPr id="4" name="Text Box 4"/>
                <wp:cNvGraphicFramePr/>
                <a:graphic xmlns:a="http://schemas.openxmlformats.org/drawingml/2006/main">
                  <a:graphicData uri="http://schemas.microsoft.com/office/word/2010/wordprocessingShape">
                    <wps:wsp>
                      <wps:cNvSpPr txBox="1"/>
                      <wps:spPr>
                        <a:xfrm>
                          <a:off x="0" y="0"/>
                          <a:ext cx="91440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D5F2280" w14:textId="58081842" w:rsidR="00293D3A" w:rsidRDefault="00293D3A" w:rsidP="001F3C49">
                            <w:r>
                              <w:t>Traceability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1C93A7" id="_x0000_t202" coordsize="21600,21600" o:spt="202" path="m,l,21600r21600,l21600,xe">
                <v:stroke joinstyle="miter"/>
                <v:path gradientshapeok="t" o:connecttype="rect"/>
              </v:shapetype>
              <v:shape id="Text Box 4" o:spid="_x0000_s1026" type="#_x0000_t202" style="position:absolute;left:0;text-align:left;margin-left:129.7pt;margin-top:69.8pt;width:1in;height:21.7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" fillcolor="white [3201]" strokecolor="#ed7d31 [3205]" strokeweight="1pt">
                <v:textbox>
                  <w:txbxContent>
                    <w:p w14:paraId="5D5F2280" w14:textId="58081842" w:rsidR="00293D3A" w:rsidRDefault="00293D3A" w:rsidP="001F3C49">
                      <w:r>
                        <w:t>Traceability</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18E4E40A" wp14:editId="25A0328B">
                <wp:simplePos x="0" y="0"/>
                <wp:positionH relativeFrom="column">
                  <wp:posOffset>1981199</wp:posOffset>
                </wp:positionH>
                <wp:positionV relativeFrom="paragraph">
                  <wp:posOffset>229235</wp:posOffset>
                </wp:positionV>
                <wp:extent cx="180975" cy="1581150"/>
                <wp:effectExtent l="19050" t="19050" r="47625" b="19050"/>
                <wp:wrapNone/>
                <wp:docPr id="3" name="Arrow: Up 3"/>
                <wp:cNvGraphicFramePr/>
                <a:graphic xmlns:a="http://schemas.openxmlformats.org/drawingml/2006/main">
                  <a:graphicData uri="http://schemas.microsoft.com/office/word/2010/wordprocessingShape">
                    <wps:wsp>
                      <wps:cNvSpPr/>
                      <wps:spPr>
                        <a:xfrm>
                          <a:off x="0" y="0"/>
                          <a:ext cx="180975" cy="1581150"/>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F187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156pt;margin-top:18.05pt;width:14.25pt;height:1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" adj="1236" fillcolor="#ed7d31 [3205]" strokecolor="#823b0b [1605]" strokeweight="1pt"/>
            </w:pict>
          </mc:Fallback>
        </mc:AlternateContent>
      </w:r>
      <w:bookmarkStart w:id="20" w:name="_GoBack"/>
      <w:r w:rsidR="00C67276">
        <w:rPr>
          <w:noProof/>
          <w:lang w:eastAsia="en-GB"/>
        </w:rPr>
        <w:drawing>
          <wp:inline distT="0" distB="0" distL="0" distR="0" wp14:anchorId="177659E0" wp14:editId="6D8D39ED">
            <wp:extent cx="3219450" cy="20383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End w:id="20"/>
    </w:p>
    <w:p w14:paraId="2D083768" w14:textId="79C661D1" w:rsidR="00506D73" w:rsidRDefault="001E2B82" w:rsidP="001F3C49">
      <w:pPr>
        <w:pStyle w:val="Caption"/>
        <w:jc w:val="center"/>
      </w:pPr>
      <w:r>
        <w:t xml:space="preserve">Figure </w:t>
      </w:r>
      <w:r w:rsidR="009F1ACA">
        <w:t>3.</w:t>
      </w:r>
      <w:r w:rsidR="004757C8">
        <w:rPr>
          <w:noProof/>
        </w:rPr>
        <w:fldChar w:fldCharType="begin"/>
      </w:r>
      <w:r w:rsidR="004757C8">
        <w:rPr>
          <w:noProof/>
        </w:rPr>
        <w:instrText xml:space="preserve"> SEQ Figure \* ARABIC </w:instrText>
      </w:r>
      <w:r w:rsidR="004757C8">
        <w:rPr>
          <w:noProof/>
        </w:rPr>
        <w:fldChar w:fldCharType="separate"/>
      </w:r>
      <w:r w:rsidR="00AA10ED">
        <w:rPr>
          <w:noProof/>
        </w:rPr>
        <w:t>2</w:t>
      </w:r>
      <w:r w:rsidR="004757C8">
        <w:rPr>
          <w:noProof/>
        </w:rPr>
        <w:fldChar w:fldCharType="end"/>
      </w:r>
      <w:r>
        <w:t>: The traceability chain.</w:t>
      </w:r>
      <w:ins w:id="21" w:author="Laurence Stant" w:date="2018-12-28T19:46:00Z">
        <w:r w:rsidR="00FD2B18">
          <w:t xml:space="preserve"> The pyramid shows the number of instances in each tier. </w:t>
        </w:r>
      </w:ins>
      <w:ins w:id="22" w:author="Laurence Stant" w:date="2018-12-28T19:49:00Z">
        <w:r w:rsidR="00157572">
          <w:t>Secondary standards are held at NMIs and used to</w:t>
        </w:r>
      </w:ins>
      <w:ins w:id="23" w:author="Laurence Stant" w:date="2018-12-28T19:50:00Z">
        <w:r w:rsidR="00143384">
          <w:t xml:space="preserve"> periodically</w:t>
        </w:r>
      </w:ins>
      <w:ins w:id="24" w:author="Laurence Stant" w:date="2018-12-28T19:49:00Z">
        <w:r w:rsidR="00157572">
          <w:t xml:space="preserve"> calibrate working standards, which </w:t>
        </w:r>
      </w:ins>
      <w:ins w:id="25" w:author="Laurence Stant" w:date="2018-12-28T19:51:00Z">
        <w:r w:rsidR="00143384">
          <w:t xml:space="preserve">are sent by </w:t>
        </w:r>
      </w:ins>
      <w:ins w:id="26" w:author="Laurence Stant" w:date="2018-12-28T19:50:00Z">
        <w:r w:rsidR="00157572">
          <w:t>manufacturers and laboratories</w:t>
        </w:r>
        <w:r w:rsidR="00143384">
          <w:t xml:space="preserve">. </w:t>
        </w:r>
      </w:ins>
      <w:ins w:id="27" w:author="Laurence Stant" w:date="2018-12-28T19:46:00Z">
        <w:r w:rsidR="00FD2B18">
          <w:t xml:space="preserve">User measurements are made using instruments calibrated with </w:t>
        </w:r>
      </w:ins>
      <w:ins w:id="28" w:author="Laurence Stant" w:date="2018-12-28T19:51:00Z">
        <w:r w:rsidR="00143384">
          <w:t xml:space="preserve">these </w:t>
        </w:r>
      </w:ins>
      <w:ins w:id="29" w:author="Laurence Stant" w:date="2018-12-28T19:46:00Z">
        <w:r w:rsidR="00FD2B18">
          <w:t>working standards</w:t>
        </w:r>
      </w:ins>
      <w:ins w:id="30" w:author="Laurence Stant" w:date="2018-12-28T19:47:00Z">
        <w:r w:rsidR="00FD2B18">
          <w:t>, so they number the greatest and are at the bottom of the traceability chain.</w:t>
        </w:r>
      </w:ins>
    </w:p>
    <w:p w14:paraId="34DCFB9A" w14:textId="01F06395" w:rsidR="00116803" w:rsidRDefault="00116803" w:rsidP="001F3C49">
      <w:r>
        <w:t xml:space="preserve">Today, the primary standards are maintained in most countries by a National Measurement Institute (NMI) and co-ordinated by the Bureau of International Weights and Measures (BIPM). To accommodate international trade and compatibility, a routine process of inter-comparisons is </w:t>
      </w:r>
      <w:r>
        <w:lastRenderedPageBreak/>
        <w:t xml:space="preserve">undertaken to ensure that the </w:t>
      </w:r>
      <w:ins w:id="31" w:author="Laurence Stant" w:date="2018-12-28T19:47:00Z">
        <w:r w:rsidR="00FD2B18">
          <w:t>values of the</w:t>
        </w:r>
      </w:ins>
      <w:ins w:id="32" w:author="Laurence Stant" w:date="2018-12-28T19:48:00Z">
        <w:r w:rsidR="00FD2B18">
          <w:t xml:space="preserve"> </w:t>
        </w:r>
      </w:ins>
      <w:r>
        <w:t xml:space="preserve">primary standards between countries are </w:t>
      </w:r>
      <w:ins w:id="33" w:author="Laurence Stant" w:date="2018-12-28T19:35:00Z">
        <w:r w:rsidR="00E12181">
          <w:t xml:space="preserve">in </w:t>
        </w:r>
      </w:ins>
      <w:r>
        <w:t>agree</w:t>
      </w:r>
      <w:ins w:id="34" w:author="Laurence Stant" w:date="2018-12-28T19:35:00Z">
        <w:r w:rsidR="00E12181">
          <w:t>ment</w:t>
        </w:r>
      </w:ins>
      <w:del w:id="35" w:author="Laurence Stant" w:date="2018-12-28T19:35:00Z">
        <w:r w:rsidDel="00E12181">
          <w:delText>able</w:delText>
        </w:r>
      </w:del>
      <w:r>
        <w:t>.</w:t>
      </w:r>
    </w:p>
    <w:p w14:paraId="0B9D4922" w14:textId="5FC24B2F" w:rsidR="00506D73" w:rsidRDefault="00116803" w:rsidP="001F3C49">
      <w:r>
        <w:t xml:space="preserve">Secondary standards are also kept by the NMIs and are </w:t>
      </w:r>
      <w:ins w:id="36" w:author="Laurence Stant" w:date="2018-12-28T19:57:00Z">
        <w:r w:rsidR="00D07D5F">
          <w:t xml:space="preserve">used to reduce excessive wear to the primary standard caused by frequent measurements (and also to reduce bottlenecks caused by having a single standard). They are </w:t>
        </w:r>
      </w:ins>
      <w:r>
        <w:t>calibrated against the primary standard as infrequently as possible</w:t>
      </w:r>
      <w:ins w:id="37" w:author="Laurence Stant" w:date="2018-12-28T19:57:00Z">
        <w:r w:rsidR="00D07D5F">
          <w:t>, again to reduce wear</w:t>
        </w:r>
      </w:ins>
      <w:r>
        <w:t xml:space="preserve">. </w:t>
      </w:r>
      <w:del w:id="38" w:author="Laurence Stant" w:date="2018-12-28T19:58:00Z">
        <w:r w:rsidDel="00E43CB3">
          <w:delText xml:space="preserve">These </w:delText>
        </w:r>
      </w:del>
      <w:ins w:id="39" w:author="Laurence Stant" w:date="2018-12-28T19:58:00Z">
        <w:r w:rsidR="00E43CB3">
          <w:t xml:space="preserve">Secondary </w:t>
        </w:r>
      </w:ins>
      <w:r>
        <w:t xml:space="preserve">standards are </w:t>
      </w:r>
      <w:del w:id="40" w:author="Laurence Stant" w:date="2018-12-28T19:54:00Z">
        <w:r w:rsidDel="00F25AC8">
          <w:delText xml:space="preserve">then </w:delText>
        </w:r>
      </w:del>
      <w:r>
        <w:t xml:space="preserve">used by the NMI to </w:t>
      </w:r>
      <w:del w:id="41" w:author="Laurence Stant" w:date="2018-12-28T19:54:00Z">
        <w:r w:rsidDel="00F25AC8">
          <w:delText xml:space="preserve">calibrate </w:delText>
        </w:r>
      </w:del>
      <w:ins w:id="42" w:author="Laurence Stant" w:date="2018-12-28T19:54:00Z">
        <w:r w:rsidR="00F25AC8">
          <w:t xml:space="preserve">characterise </w:t>
        </w:r>
      </w:ins>
      <w:r>
        <w:t xml:space="preserve">working standards which are sent to them by manufacturers and research institutes. Another </w:t>
      </w:r>
      <w:ins w:id="43" w:author="Laurence Stant" w:date="2018-12-28T19:58:00Z">
        <w:r w:rsidR="00B340F9">
          <w:t xml:space="preserve">important </w:t>
        </w:r>
      </w:ins>
      <w:r>
        <w:t xml:space="preserve">task of each NMI is to </w:t>
      </w:r>
      <w:r w:rsidR="00E3011A">
        <w:t>perform investigations to discover</w:t>
      </w:r>
      <w:r>
        <w:t xml:space="preserve"> </w:t>
      </w:r>
      <w:r w:rsidR="005075BE">
        <w:t>new and improved methods of measurement</w:t>
      </w:r>
      <w:r w:rsidR="00E3011A">
        <w:t>, which make use of s</w:t>
      </w:r>
      <w:r w:rsidR="005075BE">
        <w:t xml:space="preserve">econdary standards </w:t>
      </w:r>
      <w:r w:rsidR="00E3011A">
        <w:t>to better compare the accuracy of different methods</w:t>
      </w:r>
      <w:r w:rsidR="005075BE">
        <w:t>.</w:t>
      </w:r>
    </w:p>
    <w:p w14:paraId="55D2C7EC" w14:textId="6F444151" w:rsidR="002757CF" w:rsidRDefault="005075BE" w:rsidP="001F3C49">
      <w:r>
        <w:t>Working standards are used</w:t>
      </w:r>
      <w:ins w:id="44" w:author="Laurence Stant" w:date="2018-12-28T23:21:00Z">
        <w:r w:rsidR="00A65E2F">
          <w:t>, for example,</w:t>
        </w:r>
      </w:ins>
      <w:r>
        <w:t xml:space="preserve"> by </w:t>
      </w:r>
      <w:del w:id="45" w:author="Laurence Stant" w:date="2018-12-28T23:21:00Z">
        <w:r w:rsidDel="00B3760C">
          <w:delText>manufacturers in different ways. I</w:delText>
        </w:r>
      </w:del>
      <w:ins w:id="46" w:author="Laurence Stant" w:date="2018-12-28T23:21:00Z">
        <w:r w:rsidR="00B3760C">
          <w:t>i</w:t>
        </w:r>
      </w:ins>
      <w:r>
        <w:t xml:space="preserve">nstrumentation manufacturers </w:t>
      </w:r>
      <w:ins w:id="47" w:author="Laurence Stant" w:date="2018-12-28T23:21:00Z">
        <w:r w:rsidR="00B3760C">
          <w:t xml:space="preserve">who </w:t>
        </w:r>
      </w:ins>
      <w:r>
        <w:t>may use the</w:t>
      </w:r>
      <w:del w:id="48" w:author="Laurence Stant" w:date="2018-12-28T23:21:00Z">
        <w:r w:rsidDel="00B3760C">
          <w:delText xml:space="preserve"> standards </w:delText>
        </w:r>
      </w:del>
      <w:ins w:id="49" w:author="Laurence Stant" w:date="2018-12-28T23:21:00Z">
        <w:r w:rsidR="00B3760C">
          <w:t xml:space="preserve">m </w:t>
        </w:r>
      </w:ins>
      <w:r>
        <w:t xml:space="preserve">to </w:t>
      </w:r>
      <w:del w:id="50" w:author="Laurence Stant" w:date="2018-12-28T23:22:00Z">
        <w:r w:rsidDel="00B3760C">
          <w:delText xml:space="preserve">directly </w:delText>
        </w:r>
      </w:del>
      <w:r>
        <w:t xml:space="preserve">calibrate their products before </w:t>
      </w:r>
      <w:del w:id="51" w:author="Laurence Stant" w:date="2018-12-28T23:22:00Z">
        <w:r w:rsidDel="00B3760C">
          <w:delText>sending it</w:delText>
        </w:r>
      </w:del>
      <w:ins w:id="52" w:author="Laurence Stant" w:date="2018-12-28T23:22:00Z">
        <w:r w:rsidR="00B3760C">
          <w:t>shipping</w:t>
        </w:r>
      </w:ins>
      <w:r>
        <w:t xml:space="preserve"> to the customer, </w:t>
      </w:r>
      <w:del w:id="53" w:author="Laurence Stant" w:date="2018-12-28T23:22:00Z">
        <w:r w:rsidDel="00B3760C">
          <w:delText xml:space="preserve">while </w:delText>
        </w:r>
      </w:del>
      <w:ins w:id="54" w:author="Laurence Stant" w:date="2018-12-28T23:22:00Z">
        <w:r w:rsidR="00B3760C">
          <w:t xml:space="preserve">and </w:t>
        </w:r>
      </w:ins>
      <w:r>
        <w:t xml:space="preserve">more generally the standards can be used to calibrate test equipment </w:t>
      </w:r>
      <w:del w:id="55" w:author="Laurence Stant" w:date="2018-12-28T23:22:00Z">
        <w:r w:rsidDel="00B3760C">
          <w:delText xml:space="preserve">which identifies </w:delText>
        </w:r>
      </w:del>
      <w:ins w:id="56" w:author="Laurence Stant" w:date="2018-12-28T23:22:00Z">
        <w:r w:rsidR="00B3760C">
          <w:t xml:space="preserve">to identify </w:t>
        </w:r>
      </w:ins>
      <w:r>
        <w:t>faulty products. Larger research institutes typically use working standards to recalibrate instrumentation prior to performing very sensitive measurements.</w:t>
      </w:r>
      <w:r w:rsidR="002757CF">
        <w:t xml:space="preserve"> To ensure that product specifications and scientific measurements are traceable and of high quality, accreditation services such as the United Kingdom Accreditation Service (UKAS)</w:t>
      </w:r>
      <w:del w:id="57" w:author="Laurence Stant" w:date="2018-12-28T23:22:00Z">
        <w:r w:rsidR="002757CF" w:rsidDel="00B3760C">
          <w:delText xml:space="preserve"> [2]</w:delText>
        </w:r>
      </w:del>
      <w:r w:rsidR="002757CF">
        <w:t xml:space="preserve"> exist to certify manufacturers and laboratories that demonstrate good measurement practice and use traceable measurements</w:t>
      </w:r>
      <w:ins w:id="58" w:author="Laurence Stant" w:date="2018-12-28T23:22:00Z">
        <w:r w:rsidR="00B3760C">
          <w:t xml:space="preserve"> [2]</w:t>
        </w:r>
      </w:ins>
      <w:r w:rsidR="002757CF">
        <w:t>.</w:t>
      </w:r>
    </w:p>
    <w:p w14:paraId="0B54757D" w14:textId="521326A6" w:rsidR="009B146C" w:rsidRDefault="009B146C" w:rsidP="001F3C49">
      <w:pPr>
        <w:rPr>
          <w:ins w:id="59" w:author="Laurence Stant" w:date="2018-12-29T21:45:00Z"/>
        </w:rPr>
      </w:pPr>
      <w:r>
        <w:t xml:space="preserve">The selection of </w:t>
      </w:r>
      <w:del w:id="60" w:author="Laurence Stant" w:date="2018-12-28T23:22:00Z">
        <w:r w:rsidDel="00CF38F3">
          <w:delText xml:space="preserve">physical effects and </w:delText>
        </w:r>
      </w:del>
      <w:r>
        <w:t>quantities for which primary standards are kept is only a subset of those for which recognised units exist. This is because many units are derived quantities, where their value can be obtained by calculation using definitions of other units. For example, the definition of the unit of resistance (</w:t>
      </w:r>
      <w:ins w:id="61" w:author="Laurence Stant" w:date="2018-12-28T23:24:00Z">
        <w:r w:rsidR="00CF38F3">
          <w:t xml:space="preserve">R, </w:t>
        </w:r>
      </w:ins>
      <w:del w:id="62" w:author="Laurence Stant" w:date="2018-12-28T23:23:00Z">
        <w:r w:rsidDel="00CF38F3">
          <w:delText>R</w:delText>
        </w:r>
      </w:del>
      <w:del w:id="63" w:author="Laurence Stant" w:date="2018-12-28T23:24:00Z">
        <w:r w:rsidDel="00CF38F3">
          <w:delText xml:space="preserve">, </w:delText>
        </w:r>
      </w:del>
      <w:del w:id="64" w:author="Laurence Stant" w:date="2018-12-28T23:23:00Z">
        <w:r w:rsidR="00626193" w:rsidDel="00CF38F3">
          <w:delText>o</w:delText>
        </w:r>
      </w:del>
      <w:ins w:id="65" w:author="Laurence Stant" w:date="2018-12-28T23:23:00Z">
        <w:r w:rsidR="00CF38F3">
          <w:t>o</w:t>
        </w:r>
      </w:ins>
      <w:r>
        <w:t xml:space="preserve">hms) can be derived from that of voltage (V, </w:t>
      </w:r>
      <w:r w:rsidR="00626193">
        <w:t>v</w:t>
      </w:r>
      <w:r>
        <w:t xml:space="preserve">olts) and current (I, </w:t>
      </w:r>
      <w:r w:rsidR="00626193">
        <w:t>a</w:t>
      </w:r>
      <w:r>
        <w:t>mp</w:t>
      </w:r>
      <w:r w:rsidR="00626193">
        <w:t>ere</w:t>
      </w:r>
      <w:r>
        <w:t xml:space="preserve">s), because R=V/I. </w:t>
      </w:r>
      <w:r w:rsidR="00A02874">
        <w:t>The</w:t>
      </w:r>
      <w:r w:rsidR="00626193">
        <w:t xml:space="preserve"> eight fundamental </w:t>
      </w:r>
      <w:r w:rsidR="004F135E">
        <w:t>“</w:t>
      </w:r>
      <w:r w:rsidR="00626193" w:rsidRPr="004F135E">
        <w:t>base</w:t>
      </w:r>
      <w:r w:rsidR="004F135E">
        <w:t>”</w:t>
      </w:r>
      <w:r w:rsidR="00626193">
        <w:t xml:space="preserve"> units which make up the International System of Units (SI), are the metre, kilogram, second, ampere, kelvin, candela and mole. From these unit definitions, it is possible to define any other derived unit in use. NMIs will usually keep secondary standards of most derived quantities </w:t>
      </w:r>
      <w:del w:id="66" w:author="Laurence Stant" w:date="2018-12-28T23:25:00Z">
        <w:r w:rsidR="00626193" w:rsidDel="00CF38F3">
          <w:delText xml:space="preserve">which </w:delText>
        </w:r>
      </w:del>
      <w:ins w:id="67" w:author="Laurence Stant" w:date="2018-12-28T23:25:00Z">
        <w:r w:rsidR="00CF38F3">
          <w:t xml:space="preserve">that </w:t>
        </w:r>
      </w:ins>
      <w:r w:rsidR="00626193">
        <w:t xml:space="preserve">users may wish to calibrate against, which are </w:t>
      </w:r>
      <w:del w:id="68" w:author="Laurence Stant" w:date="2018-12-28T23:25:00Z">
        <w:r w:rsidR="00626193" w:rsidDel="005D2C14">
          <w:delText xml:space="preserve">themselves </w:delText>
        </w:r>
      </w:del>
      <w:r w:rsidR="00626193">
        <w:t xml:space="preserve">traceable to one or more primary standards of </w:t>
      </w:r>
      <w:ins w:id="69" w:author="Laurence Stant" w:date="2018-12-28T23:25:00Z">
        <w:r w:rsidR="005D2C14">
          <w:t xml:space="preserve">the </w:t>
        </w:r>
      </w:ins>
      <w:del w:id="70" w:author="Laurence Stant" w:date="2018-12-28T23:25:00Z">
        <w:r w:rsidR="00626193" w:rsidDel="005D2C14">
          <w:delText xml:space="preserve">different </w:delText>
        </w:r>
      </w:del>
      <w:ins w:id="71" w:author="Laurence Stant" w:date="2018-12-28T23:25:00Z">
        <w:r w:rsidR="005D2C14">
          <w:t xml:space="preserve">base </w:t>
        </w:r>
      </w:ins>
      <w:r w:rsidR="00626193">
        <w:t>units.</w:t>
      </w:r>
      <w:r w:rsidR="001F3C49">
        <w:t xml:space="preserve"> Although traditionally all primary standards were defined by physical artefacts</w:t>
      </w:r>
      <w:ins w:id="72" w:author="Laurence Stant" w:date="2018-12-28T23:27:00Z">
        <w:r w:rsidR="000377A6">
          <w:t xml:space="preserve"> (e.g. metallic weights, </w:t>
        </w:r>
      </w:ins>
      <w:ins w:id="73" w:author="Laurence Stant" w:date="2018-12-28T23:28:00Z">
        <w:r w:rsidR="000377A6">
          <w:t>burning candles)</w:t>
        </w:r>
      </w:ins>
      <w:r w:rsidR="001F3C49">
        <w:t xml:space="preserve">, these are being gradually replaced by definitions </w:t>
      </w:r>
      <w:r w:rsidR="00A515B8">
        <w:t>involving physical constants (e.g. Plank, Boltzmann), which do not degrade over time or use. The “Ninth SI Units”</w:t>
      </w:r>
      <w:r w:rsidR="00AC4D52">
        <w:t xml:space="preserve"> [3]</w:t>
      </w:r>
      <w:r w:rsidR="00A515B8">
        <w:t xml:space="preserve">, a proposition </w:t>
      </w:r>
      <w:del w:id="74" w:author="Laurence Stant" w:date="2018-12-28T23:30:00Z">
        <w:r w:rsidR="00A515B8" w:rsidDel="000377A6">
          <w:delText>currently under review</w:delText>
        </w:r>
      </w:del>
      <w:ins w:id="75" w:author="Laurence Stant" w:date="2018-12-28T23:30:00Z">
        <w:r w:rsidR="000377A6">
          <w:t>recently accepted</w:t>
        </w:r>
      </w:ins>
      <w:r w:rsidR="00A515B8">
        <w:t xml:space="preserve"> by the BIPM, </w:t>
      </w:r>
      <w:ins w:id="76" w:author="Laurence Stant" w:date="2018-12-28T23:30:00Z">
        <w:r w:rsidR="000377A6">
          <w:t>covers</w:t>
        </w:r>
      </w:ins>
      <w:del w:id="77" w:author="Laurence Stant" w:date="2018-12-28T23:30:00Z">
        <w:r w:rsidR="00A515B8" w:rsidDel="000377A6">
          <w:delText>is</w:delText>
        </w:r>
      </w:del>
      <w:r w:rsidR="00A515B8">
        <w:t xml:space="preserve"> the redefinition of four of </w:t>
      </w:r>
      <w:r w:rsidR="00A515B8">
        <w:lastRenderedPageBreak/>
        <w:t xml:space="preserve">the SI units </w:t>
      </w:r>
      <w:r w:rsidR="00AE0F08">
        <w:t>(</w:t>
      </w:r>
      <w:r w:rsidR="00A515B8">
        <w:t>the ampere, the kilogram, the kelvin and the mole</w:t>
      </w:r>
      <w:r w:rsidR="00AE0F08">
        <w:t>)</w:t>
      </w:r>
      <w:r w:rsidR="00A515B8">
        <w:t xml:space="preserve"> which </w:t>
      </w:r>
      <w:del w:id="78" w:author="Laurence Stant" w:date="2018-12-28T23:29:00Z">
        <w:r w:rsidR="00A515B8" w:rsidDel="000377A6">
          <w:delText xml:space="preserve">may </w:delText>
        </w:r>
      </w:del>
      <w:ins w:id="79" w:author="Laurence Stant" w:date="2018-12-28T23:30:00Z">
        <w:r w:rsidR="000377A6">
          <w:t>will</w:t>
        </w:r>
      </w:ins>
      <w:ins w:id="80" w:author="Laurence Stant" w:date="2018-12-28T23:29:00Z">
        <w:r w:rsidR="000377A6">
          <w:t xml:space="preserve"> </w:t>
        </w:r>
      </w:ins>
      <w:r w:rsidR="00A515B8">
        <w:t>come into effect by May 2019.</w:t>
      </w:r>
    </w:p>
    <w:p w14:paraId="43BE8692" w14:textId="1B6488A5" w:rsidR="00136115" w:rsidRDefault="003949DE" w:rsidP="001F3C49">
      <w:ins w:id="81" w:author="Laurence Stant" w:date="2018-12-29T21:52:00Z">
        <w:r>
          <w:t xml:space="preserve">The crucial effect of traceability on measurements </w:t>
        </w:r>
      </w:ins>
      <w:ins w:id="82" w:author="Laurence Stant" w:date="2018-12-29T21:53:00Z">
        <w:r>
          <w:t>is the confidence in their results. Measurements with poor traceability (long</w:t>
        </w:r>
      </w:ins>
      <w:ins w:id="83" w:author="Laurence Stant" w:date="2018-12-29T21:54:00Z">
        <w:r>
          <w:t>er</w:t>
        </w:r>
      </w:ins>
      <w:ins w:id="84" w:author="Laurence Stant" w:date="2018-12-29T21:53:00Z">
        <w:r>
          <w:t xml:space="preserve"> chains) wi</w:t>
        </w:r>
      </w:ins>
      <w:ins w:id="85" w:author="Laurence Stant" w:date="2018-12-29T21:54:00Z">
        <w:r>
          <w:t>ll produce results which are likely to be less accurate than those with better traceability (shorter chains). The reason for this is measurement uncertainty, which will now be explained.</w:t>
        </w:r>
      </w:ins>
    </w:p>
    <w:p w14:paraId="01B750A2" w14:textId="687F5F75" w:rsidR="00626193" w:rsidDel="003949DE" w:rsidRDefault="001F3C49" w:rsidP="001F3C49">
      <w:pPr>
        <w:rPr>
          <w:del w:id="86" w:author="Laurence Stant" w:date="2018-12-29T21:55:00Z"/>
        </w:rPr>
      </w:pPr>
      <w:del w:id="87" w:author="Laurence Stant" w:date="2018-12-29T21:55:00Z">
        <w:r w:rsidRPr="001F3C49" w:rsidDel="003949DE">
          <w:delText xml:space="preserve">What is the difference between a measurement with good traceability compared to one with poor traceability? If they are </w:delText>
        </w:r>
        <w:r w:rsidR="001324B6" w:rsidDel="003949DE">
          <w:delText xml:space="preserve">both </w:delText>
        </w:r>
        <w:r w:rsidRPr="001F3C49" w:rsidDel="003949DE">
          <w:delText>traceable to primary standards, then are they not</w:delText>
        </w:r>
        <w:r w:rsidR="00674AB3" w:rsidDel="003949DE">
          <w:delText xml:space="preserve"> also</w:delText>
        </w:r>
        <w:r w:rsidRPr="001F3C49" w:rsidDel="003949DE">
          <w:delText xml:space="preserve"> both a correct representation of some value in a unit system? The answer is that confidence in the </w:delText>
        </w:r>
        <w:r w:rsidR="000D377E" w:rsidDel="003949DE">
          <w:delText xml:space="preserve">result of </w:delText>
        </w:r>
        <w:r w:rsidRPr="001F3C49" w:rsidDel="003949DE">
          <w:delText>each measurement may differ, which is caused by measurement uncertainty.</w:delText>
        </w:r>
      </w:del>
    </w:p>
    <w:p w14:paraId="25D13A9F" w14:textId="5A5AD0A3" w:rsidR="00D155F1" w:rsidRDefault="00D155F1" w:rsidP="001F3C49">
      <w:r>
        <w:t>It is impossible to know the true value of a quantity being measured</w:t>
      </w:r>
      <w:ins w:id="88" w:author="Laurence Stant" w:date="2018-12-29T21:41:00Z">
        <w:r w:rsidR="00111530">
          <w:t xml:space="preserve"> as</w:t>
        </w:r>
      </w:ins>
      <w:del w:id="89" w:author="Laurence Stant" w:date="2018-12-29T21:41:00Z">
        <w:r w:rsidDel="00111530">
          <w:delText>.</w:delText>
        </w:r>
      </w:del>
      <w:r>
        <w:t xml:space="preserve"> </w:t>
      </w:r>
      <w:ins w:id="90" w:author="Laurence Stant" w:date="2018-12-29T21:41:00Z">
        <w:r w:rsidR="00111530">
          <w:t>m</w:t>
        </w:r>
      </w:ins>
      <w:del w:id="91" w:author="Laurence Stant" w:date="2018-12-29T21:41:00Z">
        <w:r w:rsidDel="00111530">
          <w:delText>M</w:delText>
        </w:r>
      </w:del>
      <w:r>
        <w:t xml:space="preserve">any </w:t>
      </w:r>
      <w:ins w:id="92" w:author="Laurence Stant" w:date="2018-12-29T21:56:00Z">
        <w:r w:rsidR="003949DE">
          <w:t xml:space="preserve">undesirable </w:t>
        </w:r>
      </w:ins>
      <w:r>
        <w:t xml:space="preserve">physical effects </w:t>
      </w:r>
      <w:ins w:id="93" w:author="Laurence Stant" w:date="2018-12-29T21:56:00Z">
        <w:r w:rsidR="003949DE">
          <w:t xml:space="preserve">typically </w:t>
        </w:r>
      </w:ins>
      <w:ins w:id="94" w:author="Laurence Stant" w:date="2018-12-29T21:55:00Z">
        <w:r w:rsidR="003949DE">
          <w:t>occur</w:t>
        </w:r>
      </w:ins>
      <w:del w:id="95" w:author="Laurence Stant" w:date="2018-12-29T21:42:00Z">
        <w:r w:rsidDel="00136115">
          <w:delText xml:space="preserve">are involved </w:delText>
        </w:r>
      </w:del>
      <w:ins w:id="96" w:author="Laurence Stant" w:date="2018-12-29T21:42:00Z">
        <w:r w:rsidR="00136115">
          <w:t xml:space="preserve"> </w:t>
        </w:r>
      </w:ins>
      <w:r>
        <w:t>during the measurement process</w:t>
      </w:r>
      <w:del w:id="97" w:author="Laurence Stant" w:date="2018-12-29T21:41:00Z">
        <w:r w:rsidDel="00111530">
          <w:delText xml:space="preserve">, of which </w:delText>
        </w:r>
        <w:r w:rsidR="005D08E4" w:rsidDel="00111530">
          <w:delText xml:space="preserve">only a few </w:delText>
        </w:r>
        <w:r w:rsidDel="00111530">
          <w:delText>are useful</w:delText>
        </w:r>
      </w:del>
      <w:r>
        <w:t xml:space="preserve">. </w:t>
      </w:r>
      <w:del w:id="98" w:author="Laurence Stant" w:date="2018-12-29T21:42:00Z">
        <w:r w:rsidDel="00136115">
          <w:delText>All other processes</w:delText>
        </w:r>
      </w:del>
      <w:ins w:id="99" w:author="Laurence Stant" w:date="2018-12-29T21:56:00Z">
        <w:r w:rsidR="003949DE">
          <w:t>These eff</w:t>
        </w:r>
      </w:ins>
      <w:ins w:id="100" w:author="Laurence Stant" w:date="2018-12-29T21:57:00Z">
        <w:r w:rsidR="003949DE">
          <w:t xml:space="preserve">ects </w:t>
        </w:r>
      </w:ins>
      <w:del w:id="101" w:author="Laurence Stant" w:date="2018-12-29T21:56:00Z">
        <w:r w:rsidDel="003949DE">
          <w:delText xml:space="preserve"> </w:delText>
        </w:r>
      </w:del>
      <w:r>
        <w:t>contribute error</w:t>
      </w:r>
      <w:ins w:id="102" w:author="Laurence Stant" w:date="2018-12-29T22:13:00Z">
        <w:r w:rsidR="000F2284">
          <w:t xml:space="preserve"> (</w:t>
        </w:r>
        <w:r w:rsidR="00ED03F0">
          <w:t>an unwanted perturbation)</w:t>
        </w:r>
      </w:ins>
      <w:r>
        <w:t xml:space="preserve"> to the </w:t>
      </w:r>
      <w:ins w:id="103" w:author="Laurence Stant" w:date="2018-12-29T22:13:00Z">
        <w:r w:rsidR="00ED03F0">
          <w:t>measured value</w:t>
        </w:r>
      </w:ins>
      <w:del w:id="104" w:author="Laurence Stant" w:date="2018-12-29T22:13:00Z">
        <w:r w:rsidDel="00ED03F0">
          <w:delText>measurement</w:delText>
        </w:r>
      </w:del>
      <w:r>
        <w:t xml:space="preserve">, causing </w:t>
      </w:r>
      <w:r w:rsidR="0067067C">
        <w:t>a reduction in accuracy (</w:t>
      </w:r>
      <w:del w:id="105" w:author="Laurence Stant" w:date="2018-12-29T22:14:00Z">
        <w:r w:rsidDel="00ED03F0">
          <w:delText xml:space="preserve">the </w:delText>
        </w:r>
      </w:del>
      <w:ins w:id="106" w:author="Laurence Stant" w:date="2018-12-29T22:14:00Z">
        <w:r w:rsidR="00ED03F0">
          <w:t xml:space="preserve">the deviation of the  </w:t>
        </w:r>
      </w:ins>
      <w:del w:id="107" w:author="Laurence Stant" w:date="2018-12-29T22:14:00Z">
        <w:r w:rsidDel="00ED03F0">
          <w:delText xml:space="preserve">observed </w:delText>
        </w:r>
      </w:del>
      <w:ins w:id="108" w:author="Laurence Stant" w:date="2018-12-29T22:14:00Z">
        <w:r w:rsidR="00ED03F0">
          <w:t xml:space="preserve">measured </w:t>
        </w:r>
      </w:ins>
      <w:r>
        <w:t>value</w:t>
      </w:r>
      <w:del w:id="109" w:author="Laurence Stant" w:date="2018-12-29T22:14:00Z">
        <w:r w:rsidDel="00ED03F0">
          <w:delText xml:space="preserve"> deviat</w:delText>
        </w:r>
      </w:del>
      <w:del w:id="110" w:author="Laurence Stant" w:date="2018-12-29T21:57:00Z">
        <w:r w:rsidR="0067067C" w:rsidDel="003949DE">
          <w:delText>ing</w:delText>
        </w:r>
      </w:del>
      <w:del w:id="111" w:author="Laurence Stant" w:date="2018-12-29T22:14:00Z">
        <w:r w:rsidDel="00ED03F0">
          <w:delText xml:space="preserve"> </w:delText>
        </w:r>
      </w:del>
      <w:ins w:id="112" w:author="Laurence Stant" w:date="2018-12-29T21:57:00Z">
        <w:r w:rsidR="003949DE">
          <w:t xml:space="preserve"> </w:t>
        </w:r>
      </w:ins>
      <w:r>
        <w:t>from the true value</w:t>
      </w:r>
      <w:r w:rsidR="0067067C">
        <w:t>)</w:t>
      </w:r>
      <w:r>
        <w:t xml:space="preserve">. Typical sources of error in measurement </w:t>
      </w:r>
      <w:del w:id="113" w:author="Laurence Stant" w:date="2018-12-29T21:59:00Z">
        <w:r w:rsidDel="009B62DA">
          <w:delText xml:space="preserve">are </w:delText>
        </w:r>
      </w:del>
      <w:ins w:id="114" w:author="Laurence Stant" w:date="2018-12-29T21:59:00Z">
        <w:r w:rsidR="009B62DA">
          <w:t xml:space="preserve">include </w:t>
        </w:r>
      </w:ins>
      <w:r>
        <w:t>thermal noise</w:t>
      </w:r>
      <w:del w:id="115" w:author="Laurence Stant" w:date="2018-12-29T21:59:00Z">
        <w:r w:rsidDel="009B62DA">
          <w:delText xml:space="preserve"> (electronic measurements)</w:delText>
        </w:r>
      </w:del>
      <w:r>
        <w:t xml:space="preserve">, </w:t>
      </w:r>
      <w:del w:id="116" w:author="Laurence Stant" w:date="2018-12-29T21:59:00Z">
        <w:r w:rsidDel="009B62DA">
          <w:delText>parallax (bifocal meter reading)</w:delText>
        </w:r>
      </w:del>
      <w:ins w:id="117" w:author="Laurence Stant" w:date="2018-12-29T21:59:00Z">
        <w:r w:rsidR="009B62DA">
          <w:t>imperfect calibration</w:t>
        </w:r>
      </w:ins>
      <w:del w:id="118" w:author="Laurence Stant" w:date="2018-12-29T21:59:00Z">
        <w:r w:rsidDel="009B62DA">
          <w:delText>,</w:delText>
        </w:r>
      </w:del>
      <w:r>
        <w:t xml:space="preserve"> and drift of environmental conditions from those at which a measuring instrument was calibrated. In some </w:t>
      </w:r>
      <w:r w:rsidR="00A513EB">
        <w:t>cases,</w:t>
      </w:r>
      <w:r>
        <w:t xml:space="preserve"> it is possible to quantify and correct for these errors, but there are often many </w:t>
      </w:r>
      <w:r w:rsidR="00A513EB">
        <w:t xml:space="preserve">sources (some of which contribute very small errors) which cannot be corrected for. This is </w:t>
      </w:r>
      <w:ins w:id="119" w:author="Laurence Stant" w:date="2018-12-29T22:00:00Z">
        <w:r w:rsidR="00F934FE">
          <w:t xml:space="preserve">because </w:t>
        </w:r>
      </w:ins>
      <w:del w:id="120" w:author="Laurence Stant" w:date="2018-12-29T21:59:00Z">
        <w:r w:rsidR="00A513EB" w:rsidDel="00C4171E">
          <w:delText xml:space="preserve">due </w:delText>
        </w:r>
      </w:del>
      <w:r w:rsidR="00A513EB">
        <w:t xml:space="preserve">either </w:t>
      </w:r>
      <w:del w:id="121" w:author="Laurence Stant" w:date="2018-12-29T22:00:00Z">
        <w:r w:rsidR="00A513EB" w:rsidDel="00F934FE">
          <w:delText xml:space="preserve">because </w:delText>
        </w:r>
      </w:del>
      <w:r w:rsidR="00A513EB">
        <w:t>the error cannot be quantified</w:t>
      </w:r>
      <w:del w:id="122" w:author="Laurence Stant" w:date="2018-12-29T22:00:00Z">
        <w:r w:rsidR="00A513EB" w:rsidDel="00F934FE">
          <w:delText>,</w:delText>
        </w:r>
      </w:del>
      <w:r w:rsidR="00A513EB">
        <w:t xml:space="preserve"> or </w:t>
      </w:r>
      <w:del w:id="123" w:author="Laurence Stant" w:date="2018-12-29T22:00:00Z">
        <w:r w:rsidR="00A513EB" w:rsidDel="00F934FE">
          <w:delText xml:space="preserve">because </w:delText>
        </w:r>
      </w:del>
      <w:r w:rsidR="00A513EB">
        <w:t>the value of the error will change over the duration of the measurement process</w:t>
      </w:r>
      <w:r w:rsidR="00AF2C09">
        <w:t xml:space="preserve"> (random errors)</w:t>
      </w:r>
      <w:r w:rsidR="00A513EB">
        <w:t xml:space="preserve">. </w:t>
      </w:r>
      <w:r w:rsidR="00A22914">
        <w:t xml:space="preserve">Any source of error which cannot be removed from a measurement becomes a source of uncertainty, because the deviation of the measured value from the true value due to this source of error is </w:t>
      </w:r>
      <w:del w:id="124" w:author="Laurence Stant" w:date="2018-12-29T22:00:00Z">
        <w:r w:rsidR="00A22914" w:rsidDel="00F934FE">
          <w:delText>uncertain</w:delText>
        </w:r>
      </w:del>
      <w:ins w:id="125" w:author="Laurence Stant" w:date="2018-12-29T22:15:00Z">
        <w:r w:rsidR="00ED03F0">
          <w:t>uncertain</w:t>
        </w:r>
      </w:ins>
      <w:r w:rsidR="00A22914">
        <w:t>.</w:t>
      </w:r>
      <w:r w:rsidR="008E59ED">
        <w:t xml:space="preserve"> If it is possible to quantify the amount of uncertainty in a measurement, then a degree of confidence can be formed about its value.</w:t>
      </w:r>
    </w:p>
    <w:p w14:paraId="77B262A3" w14:textId="77206E17" w:rsidR="001F3C49" w:rsidRDefault="00A22914" w:rsidP="001F3C49">
      <w:r>
        <w:t xml:space="preserve">If every measurement has an associated uncertainty in its value, then </w:t>
      </w:r>
      <w:r w:rsidR="008E59ED">
        <w:t xml:space="preserve">any measurement involving the results of previous measurements will include uncertainty contributions from both measurements. </w:t>
      </w:r>
      <w:del w:id="126" w:author="Laurence Stant" w:date="2018-12-29T22:01:00Z">
        <w:r w:rsidR="008E59ED" w:rsidDel="007A76D8">
          <w:delText>The earlier question can now be answered – m</w:delText>
        </w:r>
      </w:del>
      <w:ins w:id="127" w:author="Laurence Stant" w:date="2018-12-29T22:01:00Z">
        <w:r w:rsidR="007A76D8">
          <w:t>M</w:t>
        </w:r>
      </w:ins>
      <w:r w:rsidR="008E59ED">
        <w:t>easurements with good traceability involve fewer sources of uncertainty than those with poor traceability, leading to a higher degree of confidence in the former.</w:t>
      </w:r>
      <w:r w:rsidR="0067067C">
        <w:t xml:space="preserve"> It is because of this fact that NMIs strive to reduce the uncertainties in their primary standard definitions, which in turn reduces the uncertainty in all traceable measurements.</w:t>
      </w:r>
    </w:p>
    <w:p w14:paraId="45C6536A" w14:textId="43190092" w:rsidR="00DD7BB4" w:rsidRDefault="00DD7BB4" w:rsidP="001F3C49">
      <w:r>
        <w:lastRenderedPageBreak/>
        <w:t xml:space="preserve">Because </w:t>
      </w:r>
      <w:ins w:id="128" w:author="Laurence Stant" w:date="2018-12-29T22:17:00Z">
        <w:r w:rsidR="00BF5183">
          <w:t xml:space="preserve">it is impossible to know </w:t>
        </w:r>
      </w:ins>
      <w:r>
        <w:t>the amount of error in a source of uncertainty</w:t>
      </w:r>
      <w:del w:id="129" w:author="Laurence Stant" w:date="2018-12-29T22:17:00Z">
        <w:r w:rsidDel="00BF5183">
          <w:delText xml:space="preserve"> is unknown</w:delText>
        </w:r>
      </w:del>
      <w:r>
        <w:t xml:space="preserve">, probability </w:t>
      </w:r>
      <w:r w:rsidR="00F40248">
        <w:t xml:space="preserve">and statistical </w:t>
      </w:r>
      <w:r>
        <w:t>theor</w:t>
      </w:r>
      <w:r w:rsidR="00F40248">
        <w:t>ies</w:t>
      </w:r>
      <w:r>
        <w:t xml:space="preserve"> </w:t>
      </w:r>
      <w:r w:rsidR="00F40248">
        <w:t>are</w:t>
      </w:r>
      <w:r>
        <w:t xml:space="preserve"> used to </w:t>
      </w:r>
      <w:ins w:id="130" w:author="Laurence Stant" w:date="2018-12-29T22:17:00Z">
        <w:r w:rsidR="00BF5183">
          <w:t xml:space="preserve">instead </w:t>
        </w:r>
      </w:ins>
      <w:r>
        <w:t xml:space="preserve">describe the amount of uncertainty associated with it. </w:t>
      </w:r>
      <w:r w:rsidR="0067067C">
        <w:t xml:space="preserve">By the nature of these theories there are often several methods which can be used to obtain </w:t>
      </w:r>
      <w:del w:id="131" w:author="Laurence Stant" w:date="2018-12-29T22:19:00Z">
        <w:r w:rsidR="0067067C" w:rsidDel="00BF5183">
          <w:delText xml:space="preserve">a </w:delText>
        </w:r>
      </w:del>
      <w:ins w:id="132" w:author="Laurence Stant" w:date="2018-12-29T22:19:00Z">
        <w:r w:rsidR="00BF5183">
          <w:t xml:space="preserve">a </w:t>
        </w:r>
      </w:ins>
      <w:r w:rsidR="0067067C">
        <w:t xml:space="preserve">result, </w:t>
      </w:r>
      <w:ins w:id="133" w:author="Laurence Stant" w:date="2018-12-29T22:19:00Z">
        <w:r w:rsidR="00BF5183">
          <w:t xml:space="preserve">which sometimes </w:t>
        </w:r>
      </w:ins>
      <w:r w:rsidR="0067067C">
        <w:t>provid</w:t>
      </w:r>
      <w:ins w:id="134" w:author="Laurence Stant" w:date="2018-12-29T22:19:00Z">
        <w:r w:rsidR="00BF5183">
          <w:t>e</w:t>
        </w:r>
      </w:ins>
      <w:del w:id="135" w:author="Laurence Stant" w:date="2018-12-29T22:19:00Z">
        <w:r w:rsidR="0067067C" w:rsidDel="00BF5183">
          <w:delText>ing</w:delText>
        </w:r>
      </w:del>
      <w:r w:rsidR="0067067C">
        <w:t xml:space="preserve"> differ</w:t>
      </w:r>
      <w:ins w:id="136" w:author="Laurence Stant" w:date="2018-12-29T22:20:00Z">
        <w:r w:rsidR="00BF5183">
          <w:t>ent</w:t>
        </w:r>
      </w:ins>
      <w:del w:id="137" w:author="Laurence Stant" w:date="2018-12-29T22:19:00Z">
        <w:r w:rsidR="0067067C" w:rsidDel="00BF5183">
          <w:delText>ent</w:delText>
        </w:r>
      </w:del>
      <w:r w:rsidR="0067067C">
        <w:t xml:space="preserve"> values. To ensure consistency and portability of uncertainty definitions, measurement guides were created in each industry and area of science, which specialised in processing the results of typical measurements.</w:t>
      </w:r>
      <w:r w:rsidR="00C147AB">
        <w:t xml:space="preserve"> In addition, different guides were produced depending on the level of accuracy required – as more accurate measurements often require more effort to complete. Although this practice allowed suitable </w:t>
      </w:r>
      <w:del w:id="138" w:author="Laurence Stant" w:date="2018-12-29T22:20:00Z">
        <w:r w:rsidR="00C147AB" w:rsidDel="00BF5183">
          <w:delText xml:space="preserve">trade and </w:delText>
        </w:r>
      </w:del>
      <w:r w:rsidR="00C147AB">
        <w:t>measurement comparisons within each field</w:t>
      </w:r>
      <w:ins w:id="139" w:author="Laurence Stant" w:date="2018-12-29T22:20:00Z">
        <w:r w:rsidR="00BF5183">
          <w:t xml:space="preserve"> (e.g. chemistry, </w:t>
        </w:r>
      </w:ins>
      <w:ins w:id="140" w:author="Laurence Stant" w:date="2018-12-29T22:21:00Z">
        <w:r w:rsidR="00BF5183">
          <w:t>mechanical engineering)</w:t>
        </w:r>
      </w:ins>
      <w:r w:rsidR="00C147AB">
        <w:t xml:space="preserve">, ambiguities </w:t>
      </w:r>
      <w:ins w:id="141" w:author="Laurence Stant" w:date="2018-12-29T22:22:00Z">
        <w:r w:rsidR="00BF5183">
          <w:t xml:space="preserve">still </w:t>
        </w:r>
      </w:ins>
      <w:r w:rsidR="00C147AB">
        <w:t>existed in uncertainty definitions between fields. To address this</w:t>
      </w:r>
      <w:r w:rsidR="009D2F01">
        <w:t>,</w:t>
      </w:r>
      <w:r w:rsidR="00C147AB">
        <w:t xml:space="preserve"> a landmark document was published in 1993 by the International Organisation for Standardisation (ISO), the Guide to the Expression of Uncertainty in Measurement (GUM) [</w:t>
      </w:r>
      <w:r w:rsidR="0039199B">
        <w:t>4</w:t>
      </w:r>
      <w:r w:rsidR="00C147AB">
        <w:t>]. This document was the work of representatives from seven international organisations: the BIPM, the International Organisation of Legal Metrology (OIML), the International Electrotechnical Commission (IEC), the ISO, the International Federation of Clinical Chemistry and Laboratory Medicine (IFCC), the International Union of Pure and Applied Chemistry (IUPAC), and the International Union of Pure and Applied Physics (IUPAP).</w:t>
      </w:r>
      <w:r w:rsidR="00E8634E">
        <w:t xml:space="preserve"> The GUM</w:t>
      </w:r>
      <w:r w:rsidR="002757CF">
        <w:t>, updated in 2008 [</w:t>
      </w:r>
      <w:r w:rsidR="0039199B">
        <w:t>5</w:t>
      </w:r>
      <w:r w:rsidR="002757CF">
        <w:t>],</w:t>
      </w:r>
      <w:r w:rsidR="00E8634E">
        <w:t xml:space="preserve"> is still used today as a reference for the evaluation of measurement uncertainty in many laboratories and industries across the world.</w:t>
      </w:r>
      <w:r w:rsidR="002757CF">
        <w:t xml:space="preserve"> </w:t>
      </w:r>
      <w:r w:rsidR="00CB106C">
        <w:t>The seven original organisations which wrote the GUM, together with the International Laboratory Accreditation Cooperation (ILAC, of which UKAS is a member), form the Joint Committee for Guides in Metrology (JCGM), who maintain the GUM and subsequent additional documents. These additional documents consist of the International Vocabulary of Metrology (VIM) [</w:t>
      </w:r>
      <w:r w:rsidR="0039199B">
        <w:t>6</w:t>
      </w:r>
      <w:r w:rsidR="00CB106C">
        <w:t>] and two supplements to the GUM</w:t>
      </w:r>
      <w:r w:rsidR="00B47DD2">
        <w:t xml:space="preserve"> [</w:t>
      </w:r>
      <w:r w:rsidR="0039199B">
        <w:t>7</w:t>
      </w:r>
      <w:r w:rsidR="00B47DD2">
        <w:t>,</w:t>
      </w:r>
      <w:r w:rsidR="0039199B">
        <w:t>8</w:t>
      </w:r>
      <w:r w:rsidR="00B47DD2">
        <w:t>]</w:t>
      </w:r>
      <w:r w:rsidR="00CB106C">
        <w:t xml:space="preserve">: Supplement 1 covers the use of </w:t>
      </w:r>
      <w:r w:rsidR="00B47DD2">
        <w:t xml:space="preserve">a </w:t>
      </w:r>
      <w:r w:rsidR="00CB106C">
        <w:t xml:space="preserve">Monte Carlo method </w:t>
      </w:r>
      <w:r w:rsidR="00B47DD2">
        <w:t>[</w:t>
      </w:r>
      <w:r w:rsidR="0039199B">
        <w:t>9</w:t>
      </w:r>
      <w:r w:rsidR="00B47DD2">
        <w:t xml:space="preserve">] </w:t>
      </w:r>
      <w:r w:rsidR="00CB106C">
        <w:t xml:space="preserve">in uncertainty evaluation; Supplement 2 </w:t>
      </w:r>
      <w:del w:id="142" w:author="Laurence Stant" w:date="2018-12-29T22:23:00Z">
        <w:r w:rsidR="00CB106C" w:rsidDel="004334A5">
          <w:delText>covers the situation</w:delText>
        </w:r>
      </w:del>
      <w:ins w:id="143" w:author="Laurence Stant" w:date="2018-12-29T22:23:00Z">
        <w:r w:rsidR="004334A5">
          <w:t>is used</w:t>
        </w:r>
      </w:ins>
      <w:r w:rsidR="00CB106C">
        <w:t xml:space="preserve"> where more than one quantity is measured at the same time (multivariate).</w:t>
      </w:r>
    </w:p>
    <w:p w14:paraId="137BFE5F" w14:textId="5F9A2C78" w:rsidR="00B47DD2" w:rsidRDefault="00B47DD2" w:rsidP="001F3C49">
      <w:r>
        <w:t xml:space="preserve">Throughout this </w:t>
      </w:r>
      <w:del w:id="144" w:author="Laurence Stant" w:date="2018-12-29T22:25:00Z">
        <w:r w:rsidDel="002856C6">
          <w:delText>thesis</w:delText>
        </w:r>
      </w:del>
      <w:ins w:id="145" w:author="Laurence Stant" w:date="2018-12-29T22:25:00Z">
        <w:r w:rsidR="002856C6">
          <w:t>dissertation</w:t>
        </w:r>
      </w:ins>
      <w:r>
        <w:t xml:space="preserve">, the methodologies presented in the GUM will be used. The international authority of the guide, developed by </w:t>
      </w:r>
      <w:del w:id="146" w:author="Laurence Stant" w:date="2018-12-29T22:27:00Z">
        <w:r w:rsidDel="00DB4537">
          <w:delText xml:space="preserve">the endorsement of </w:delText>
        </w:r>
      </w:del>
      <w:del w:id="147" w:author="Laurence Stant" w:date="2018-12-29T22:28:00Z">
        <w:r w:rsidDel="000B5442">
          <w:delText xml:space="preserve">the </w:delText>
        </w:r>
      </w:del>
      <w:r>
        <w:t xml:space="preserve">seven international </w:t>
      </w:r>
      <w:r w:rsidR="00404F62">
        <w:t>organisations</w:t>
      </w:r>
      <w:del w:id="148" w:author="Laurence Stant" w:date="2018-12-29T22:29:00Z">
        <w:r w:rsidDel="000B5442">
          <w:delText xml:space="preserve"> behind it</w:delText>
        </w:r>
      </w:del>
      <w:r>
        <w:t xml:space="preserve"> (including the two global standardisation bodies IEC and ISO), gives strong motivation to use it as a basis for a framework to evaluate uncertainty in measurement.</w:t>
      </w:r>
    </w:p>
    <w:p w14:paraId="063CF045" w14:textId="0DCA38C1" w:rsidR="00581C16" w:rsidRDefault="00581C16" w:rsidP="001F3C49">
      <w:r>
        <w:t xml:space="preserve">This </w:t>
      </w:r>
      <w:ins w:id="149" w:author="Laurence Stant" w:date="2018-12-29T22:29:00Z">
        <w:r w:rsidR="00063B4F">
          <w:t>C</w:t>
        </w:r>
      </w:ins>
      <w:del w:id="150" w:author="Laurence Stant" w:date="2018-12-29T22:29:00Z">
        <w:r w:rsidDel="00063B4F">
          <w:delText>c</w:delText>
        </w:r>
      </w:del>
      <w:r>
        <w:t>hapter describes the evaluation of uncertainty prescribed in the GUM and highlights an inconsistency in the current version of the GUM and associated documents (which can have a profound effect on electromagnetic measurements).</w:t>
      </w:r>
      <w:del w:id="151" w:author="Laurence Stant" w:date="2018-12-29T22:29:00Z">
        <w:r w:rsidDel="00063B4F">
          <w:delText xml:space="preserve"> This work was published by the author in 2016 in Measurement (Elsevier) [1].</w:delText>
        </w:r>
      </w:del>
    </w:p>
    <w:p w14:paraId="09916F6D" w14:textId="5BD8089B" w:rsidR="00404F62" w:rsidRDefault="00A45FF0" w:rsidP="00404F62">
      <w:pPr>
        <w:pStyle w:val="Heading1"/>
      </w:pPr>
      <w:r>
        <w:lastRenderedPageBreak/>
        <w:t xml:space="preserve">3.2 </w:t>
      </w:r>
      <w:r w:rsidR="00404F62">
        <w:t>The Measurement Process</w:t>
      </w:r>
    </w:p>
    <w:p w14:paraId="733099C3" w14:textId="24ACA01E" w:rsidR="00223DFA" w:rsidRDefault="00223DFA" w:rsidP="004C772E">
      <w:r>
        <w:t>In contrast to basic evaluations of uncertainty</w:t>
      </w:r>
      <w:r w:rsidR="00A45FF0">
        <w:t>,</w:t>
      </w:r>
      <w:r>
        <w:t xml:space="preserve"> where only repeat measurements of the </w:t>
      </w:r>
      <w:r w:rsidR="00581C16">
        <w:t xml:space="preserve">quantity of interest </w:t>
      </w:r>
      <w:r w:rsidR="00A45FF0">
        <w:t xml:space="preserve">are </w:t>
      </w:r>
      <w:r w:rsidR="00581C16">
        <w:t>analysed</w:t>
      </w:r>
      <w:r w:rsidR="00A45FF0">
        <w:t>, the GUM prescribes a more rigorous approach</w:t>
      </w:r>
      <w:ins w:id="152" w:author="Laurence Stant" w:date="2018-12-29T22:35:00Z">
        <w:r w:rsidR="0007427B">
          <w:t>,</w:t>
        </w:r>
      </w:ins>
      <w:r w:rsidR="00A45FF0">
        <w:t xml:space="preserve"> which </w:t>
      </w:r>
      <w:ins w:id="153" w:author="Laurence Stant" w:date="2018-12-29T22:43:00Z">
        <w:r w:rsidR="0030580A">
          <w:t xml:space="preserve">defines a mathematical </w:t>
        </w:r>
      </w:ins>
      <w:r w:rsidR="00A45FF0">
        <w:t>model</w:t>
      </w:r>
      <w:del w:id="154" w:author="Laurence Stant" w:date="2018-12-29T22:43:00Z">
        <w:r w:rsidR="00A45FF0" w:rsidDel="0030580A">
          <w:delText>s</w:delText>
        </w:r>
      </w:del>
      <w:ins w:id="155" w:author="Laurence Stant" w:date="2018-12-29T22:43:00Z">
        <w:r w:rsidR="0030580A">
          <w:t xml:space="preserve"> of</w:t>
        </w:r>
      </w:ins>
      <w:r w:rsidR="00A45FF0">
        <w:t xml:space="preserve"> the measurement process </w:t>
      </w:r>
      <w:ins w:id="156" w:author="Laurence Stant" w:date="2018-12-29T22:44:00Z">
        <w:r w:rsidR="0030580A">
          <w:t xml:space="preserve">(measurement model) </w:t>
        </w:r>
      </w:ins>
      <w:r w:rsidR="00A45FF0">
        <w:t>and propagates uncertainty through th</w:t>
      </w:r>
      <w:ins w:id="157" w:author="Laurence Stant" w:date="2018-12-29T22:43:00Z">
        <w:r w:rsidR="0030580A">
          <w:t>at</w:t>
        </w:r>
      </w:ins>
      <w:del w:id="158" w:author="Laurence Stant" w:date="2018-12-29T22:43:00Z">
        <w:r w:rsidR="00A45FF0" w:rsidDel="0030580A">
          <w:delText>e</w:delText>
        </w:r>
      </w:del>
      <w:r w:rsidR="00A45FF0">
        <w:t xml:space="preserve"> model</w:t>
      </w:r>
      <w:r w:rsidR="00BE5E24">
        <w:t xml:space="preserve"> to the result (measurands)</w:t>
      </w:r>
      <w:r w:rsidR="00A45FF0">
        <w:t xml:space="preserve">. </w:t>
      </w:r>
      <w:r w:rsidR="00CE5A6C">
        <w:t>This allows any uncertainties from previous measurements</w:t>
      </w:r>
      <w:r w:rsidR="00BE5E24">
        <w:t xml:space="preserve">, including those involving standards in the traceability chain, to be </w:t>
      </w:r>
      <w:del w:id="159" w:author="Laurence Stant" w:date="2018-12-29T22:36:00Z">
        <w:r w:rsidR="00BE5E24" w:rsidDel="00C51ECC">
          <w:delText xml:space="preserve">correctly </w:delText>
        </w:r>
      </w:del>
      <w:r w:rsidR="00BE5E24">
        <w:t xml:space="preserve">included in the result. </w:t>
      </w:r>
      <w:r w:rsidR="00A45FF0">
        <w:t xml:space="preserve">The measurement model can be simple, such as measuring resistance using input quantities of voltage and current, or complicated and multivariate, requiring many input quantities and producing many output quantities. In some cases, the measurement model </w:t>
      </w:r>
      <w:r w:rsidR="00E96603">
        <w:t xml:space="preserve">may not be known and </w:t>
      </w:r>
      <w:r w:rsidR="00A45FF0">
        <w:t xml:space="preserve">can be defined as a black box, but this has certain limitations discussed later </w:t>
      </w:r>
      <w:r w:rsidR="000B1581">
        <w:t>with Monte Carlo methods</w:t>
      </w:r>
      <w:r w:rsidR="00A45FF0">
        <w:t xml:space="preserve">. </w:t>
      </w:r>
    </w:p>
    <w:p w14:paraId="071BB3F8" w14:textId="38EA667D" w:rsidR="004C772E" w:rsidRDefault="004C772E" w:rsidP="004C772E">
      <w:r>
        <w:t xml:space="preserve">The GUM defines </w:t>
      </w:r>
      <w:r w:rsidR="00223DFA">
        <w:t xml:space="preserve">a process </w:t>
      </w:r>
      <w:r w:rsidR="00924442">
        <w:t>that</w:t>
      </w:r>
      <w:r w:rsidR="00223DFA">
        <w:t xml:space="preserve"> is to be followed when evaluating uncertainty in measurement. It consists of the following steps:</w:t>
      </w:r>
    </w:p>
    <w:p w14:paraId="5AFF261C" w14:textId="7A7D2B2C" w:rsidR="00223DFA" w:rsidRDefault="00223DFA" w:rsidP="00223DFA">
      <w:pPr>
        <w:pStyle w:val="ListParagraph"/>
        <w:numPr>
          <w:ilvl w:val="0"/>
          <w:numId w:val="1"/>
        </w:numPr>
      </w:pPr>
      <w:r>
        <w:t>Modelling the measurement.</w:t>
      </w:r>
    </w:p>
    <w:p w14:paraId="2EEE32B1" w14:textId="48580A82" w:rsidR="00223DFA" w:rsidRDefault="00223DFA" w:rsidP="00223DFA">
      <w:pPr>
        <w:pStyle w:val="ListParagraph"/>
        <w:numPr>
          <w:ilvl w:val="0"/>
          <w:numId w:val="1"/>
        </w:numPr>
      </w:pPr>
      <w:r>
        <w:t>Evaluating standard uncertainty of input quantities.</w:t>
      </w:r>
    </w:p>
    <w:p w14:paraId="7497F1F8" w14:textId="64CB44A9" w:rsidR="00223DFA" w:rsidRDefault="00223DFA" w:rsidP="00223DFA">
      <w:pPr>
        <w:pStyle w:val="ListParagraph"/>
        <w:numPr>
          <w:ilvl w:val="0"/>
          <w:numId w:val="1"/>
        </w:numPr>
      </w:pPr>
      <w:r>
        <w:t>Determining combined standard uncertainty of the</w:t>
      </w:r>
      <w:r w:rsidR="00BE5E24">
        <w:t xml:space="preserve"> measurands</w:t>
      </w:r>
      <w:r>
        <w:t>.</w:t>
      </w:r>
    </w:p>
    <w:p w14:paraId="379BEC8F" w14:textId="77777777" w:rsidR="00BE5E24" w:rsidRDefault="00223DFA" w:rsidP="00BE5E24">
      <w:pPr>
        <w:pStyle w:val="ListParagraph"/>
        <w:numPr>
          <w:ilvl w:val="0"/>
          <w:numId w:val="1"/>
        </w:numPr>
      </w:pPr>
      <w:r>
        <w:t xml:space="preserve">Determining expanded uncertainty of the </w:t>
      </w:r>
      <w:r w:rsidR="00BE5E24">
        <w:t>measurands</w:t>
      </w:r>
      <w:r>
        <w:t>.</w:t>
      </w:r>
    </w:p>
    <w:p w14:paraId="2AC1E88F" w14:textId="01BC2ADE" w:rsidR="00BE5E24" w:rsidRDefault="00BE5E24" w:rsidP="00BE5E24">
      <w:del w:id="160" w:author="Laurence Stant" w:date="2018-12-29T22:45:00Z">
        <w:r w:rsidDel="0030580A">
          <w:delText>Each of these steps will now be explained.</w:delText>
        </w:r>
      </w:del>
      <w:ins w:id="161" w:author="Laurence Stant" w:date="2018-12-29T22:45:00Z">
        <w:r w:rsidR="0030580A">
          <w:t xml:space="preserve">where standard uncertainty is an uncertainty expressed </w:t>
        </w:r>
      </w:ins>
      <w:ins w:id="162" w:author="Laurence Stant" w:date="2018-12-29T22:46:00Z">
        <w:r w:rsidR="0030580A">
          <w:t>as a</w:t>
        </w:r>
      </w:ins>
      <w:ins w:id="163" w:author="Laurence Stant" w:date="2018-12-29T22:45:00Z">
        <w:r w:rsidR="0030580A">
          <w:t xml:space="preserve"> standard deviation</w:t>
        </w:r>
      </w:ins>
      <w:ins w:id="164" w:author="Laurence Stant" w:date="2018-12-29T22:46:00Z">
        <w:r w:rsidR="0030580A">
          <w:t xml:space="preserve"> and expanded uncertainty </w:t>
        </w:r>
      </w:ins>
      <w:ins w:id="165" w:author="Laurence Stant" w:date="2018-12-29T22:47:00Z">
        <w:r w:rsidR="0030580A">
          <w:t>defines an interval encompassing a large fraction of the distribution of values that could reasonably be attributed to the measurand.</w:t>
        </w:r>
      </w:ins>
    </w:p>
    <w:p w14:paraId="0673763E" w14:textId="4829D4F6" w:rsidR="00BE5E24" w:rsidRDefault="003676D5" w:rsidP="00BE5E24">
      <w:pPr>
        <w:pStyle w:val="Heading1"/>
      </w:pPr>
      <w:r>
        <w:t>3.2.1</w:t>
      </w:r>
      <w:r w:rsidR="00D9145A">
        <w:t xml:space="preserve"> </w:t>
      </w:r>
      <w:r w:rsidR="00BE5E24">
        <w:t>Modelling the Measurement</w:t>
      </w:r>
    </w:p>
    <w:p w14:paraId="608AEAE8" w14:textId="3BC71F65" w:rsidR="00BE5E24" w:rsidRDefault="00805A9E" w:rsidP="00BE5E24">
      <w:r>
        <w:t xml:space="preserve">We can define a set of measurands </w:t>
      </w:r>
      <w:r w:rsidRPr="00805A9E">
        <w:rPr>
          <w:b/>
          <w:i/>
        </w:rPr>
        <w:t>Y</w:t>
      </w:r>
      <w:r>
        <w:t xml:space="preserve"> as a functional relationship depending on </w:t>
      </w:r>
      <w:r>
        <w:rPr>
          <w:i/>
        </w:rPr>
        <w:t>N</w:t>
      </w:r>
      <w:r>
        <w:t xml:space="preserve"> </w:t>
      </w:r>
      <w:del w:id="166" w:author="Laurence Stant" w:date="2018-12-29T22:48:00Z">
        <w:r w:rsidDel="009D37F6">
          <w:delText xml:space="preserve">other </w:delText>
        </w:r>
      </w:del>
      <w:r w:rsidR="00C64ED8">
        <w:t xml:space="preserve">input </w:t>
      </w:r>
      <w:r>
        <w:t xml:space="preserve">quantities </w:t>
      </w:r>
      <w:r w:rsidRPr="00805A9E">
        <w:rPr>
          <w:i/>
        </w:rPr>
        <w:t>X</w:t>
      </w:r>
      <w:r w:rsidRPr="00805A9E">
        <w:rPr>
          <w:i/>
          <w:vertAlign w:val="subscript"/>
        </w:rPr>
        <w:t>1</w:t>
      </w:r>
      <w:r w:rsidRPr="00805A9E">
        <w:rPr>
          <w:i/>
        </w:rPr>
        <w:t>,</w:t>
      </w:r>
      <w:r>
        <w:rPr>
          <w:b/>
          <w:i/>
        </w:rPr>
        <w:t xml:space="preserve"> </w:t>
      </w:r>
      <w:r w:rsidRPr="00805A9E">
        <w:rPr>
          <w:i/>
        </w:rPr>
        <w:t>X</w:t>
      </w:r>
      <w:r w:rsidRPr="00805A9E">
        <w:rPr>
          <w:i/>
          <w:vertAlign w:val="subscript"/>
        </w:rPr>
        <w:t>2</w:t>
      </w:r>
      <w:r w:rsidRPr="00805A9E">
        <w:rPr>
          <w:i/>
        </w:rPr>
        <w:t>,</w:t>
      </w:r>
      <w:r>
        <w:rPr>
          <w:b/>
          <w:i/>
        </w:rPr>
        <w:t xml:space="preserve"> </w:t>
      </w:r>
      <w:r w:rsidRPr="00805A9E">
        <w:rPr>
          <w:i/>
        </w:rPr>
        <w:t>…,</w:t>
      </w:r>
      <w:r>
        <w:rPr>
          <w:b/>
          <w:i/>
        </w:rPr>
        <w:t xml:space="preserve"> </w:t>
      </w:r>
      <w:r w:rsidRPr="00805A9E">
        <w:rPr>
          <w:i/>
        </w:rPr>
        <w:t>X</w:t>
      </w:r>
      <w:r w:rsidRPr="00805A9E">
        <w:rPr>
          <w:i/>
          <w:vertAlign w:val="subscript"/>
        </w:rPr>
        <w:t>N</w:t>
      </w:r>
      <w:r>
        <w:t>:</w:t>
      </w:r>
    </w:p>
    <w:p w14:paraId="6D4244A2" w14:textId="4E721D54" w:rsidR="00805A9E" w:rsidRPr="00D9145A" w:rsidRDefault="004757C8" w:rsidP="00BE5E24">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hAnsi="Cambria Math"/>
                </w:rPr>
                <m:t>Y</m:t>
              </m:r>
              <m:r>
                <m:rPr>
                  <m:sty m:val="bi"/>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m:t>
                  </m:r>
                  <m:r>
                    <m:rPr>
                      <m:sty m:val="bi"/>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3.1</m:t>
                  </m:r>
                </m:e>
              </m:d>
              <m:ctrlPr>
                <w:rPr>
                  <w:rFonts w:ascii="Cambria Math" w:hAnsi="Cambria Math"/>
                  <w:b/>
                  <w:i/>
                </w:rPr>
              </m:ctrlPr>
            </m:e>
          </m:eqArr>
        </m:oMath>
      </m:oMathPara>
    </w:p>
    <w:p w14:paraId="6D24F1A1" w14:textId="3D43CCE5" w:rsidR="00805A9E" w:rsidRDefault="00805A9E" w:rsidP="00BE5E24">
      <w:r>
        <w:t>The estimate of the measurands</w:t>
      </w:r>
      <w:ins w:id="167" w:author="Laurence Stant" w:date="2018-12-29T22:49:00Z">
        <w:r w:rsidR="009D37F6">
          <w:t xml:space="preserve"> </w:t>
        </w:r>
      </w:ins>
      <m:oMath>
        <m:acc>
          <m:accPr>
            <m:chr m:val="̅"/>
            <m:ctrlPr>
              <w:ins w:id="168" w:author="Laurence Stant" w:date="2018-12-29T22:50:00Z">
                <w:rPr>
                  <w:rFonts w:ascii="Cambria Math" w:hAnsi="Cambria Math"/>
                  <w:b/>
                  <w:i/>
                </w:rPr>
              </w:ins>
            </m:ctrlPr>
          </m:accPr>
          <m:e>
            <m:r>
              <w:ins w:id="169" w:author="Laurence Stant" w:date="2018-12-29T22:50:00Z">
                <m:rPr>
                  <m:sty m:val="bi"/>
                </m:rPr>
                <w:rPr>
                  <w:rFonts w:ascii="Cambria Math" w:hAnsi="Cambria Math"/>
                </w:rPr>
                <m:t>y</m:t>
              </w:ins>
            </m:r>
          </m:e>
        </m:acc>
      </m:oMath>
      <w:r>
        <w:t xml:space="preserve"> can</w:t>
      </w:r>
      <w:del w:id="170" w:author="Laurence Stant" w:date="2018-12-29T22:49:00Z">
        <w:r w:rsidDel="009D37F6">
          <w:delText xml:space="preserve"> therefore</w:delText>
        </w:r>
      </w:del>
      <w:r>
        <w:t xml:space="preserve"> be found by evaluating the model using the estimates of each input quantit</w:t>
      </w:r>
      <w:r w:rsidR="00C64ED8">
        <w:t>y</w:t>
      </w:r>
      <w:ins w:id="171" w:author="Laurence Stant" w:date="2018-12-29T22:50:00Z">
        <w:r w:rsidR="009D37F6">
          <w:t xml:space="preserve"> </w:t>
        </w:r>
      </w:ins>
      <m:oMath>
        <m:sSub>
          <m:sSubPr>
            <m:ctrlPr>
              <w:ins w:id="172" w:author="Laurence Stant" w:date="2018-12-29T22:51:00Z">
                <w:rPr>
                  <w:rFonts w:ascii="Cambria Math" w:hAnsi="Cambria Math"/>
                  <w:i/>
                </w:rPr>
              </w:ins>
            </m:ctrlPr>
          </m:sSubPr>
          <m:e>
            <m:acc>
              <m:accPr>
                <m:chr m:val="̅"/>
                <m:ctrlPr>
                  <w:ins w:id="173" w:author="Laurence Stant" w:date="2018-12-29T22:51:00Z">
                    <w:rPr>
                      <w:rFonts w:ascii="Cambria Math" w:hAnsi="Cambria Math"/>
                      <w:i/>
                    </w:rPr>
                  </w:ins>
                </m:ctrlPr>
              </m:accPr>
              <m:e>
                <m:r>
                  <w:ins w:id="174" w:author="Laurence Stant" w:date="2018-12-29T22:51:00Z">
                    <w:rPr>
                      <w:rFonts w:ascii="Cambria Math" w:hAnsi="Cambria Math"/>
                    </w:rPr>
                    <m:t>x</m:t>
                  </w:ins>
                </m:r>
              </m:e>
            </m:acc>
          </m:e>
          <m:sub>
            <m:r>
              <w:ins w:id="175" w:author="Laurence Stant" w:date="2018-12-29T22:51:00Z">
                <w:rPr>
                  <w:rFonts w:ascii="Cambria Math" w:hAnsi="Cambria Math"/>
                </w:rPr>
                <m:t>1</m:t>
              </w:ins>
            </m:r>
          </m:sub>
        </m:sSub>
        <m:r>
          <w:ins w:id="176" w:author="Laurence Stant" w:date="2018-12-29T22:51:00Z">
            <w:rPr>
              <w:rFonts w:ascii="Cambria Math" w:hAnsi="Cambria Math"/>
            </w:rPr>
            <m:t>,</m:t>
          </w:ins>
        </m:r>
        <m:sSub>
          <m:sSubPr>
            <m:ctrlPr>
              <w:ins w:id="177" w:author="Laurence Stant" w:date="2018-12-29T22:51:00Z">
                <w:rPr>
                  <w:rFonts w:ascii="Cambria Math" w:hAnsi="Cambria Math"/>
                  <w:i/>
                </w:rPr>
              </w:ins>
            </m:ctrlPr>
          </m:sSubPr>
          <m:e>
            <m:acc>
              <m:accPr>
                <m:chr m:val="̅"/>
                <m:ctrlPr>
                  <w:ins w:id="178" w:author="Laurence Stant" w:date="2018-12-29T22:51:00Z">
                    <w:rPr>
                      <w:rFonts w:ascii="Cambria Math" w:hAnsi="Cambria Math"/>
                      <w:i/>
                    </w:rPr>
                  </w:ins>
                </m:ctrlPr>
              </m:accPr>
              <m:e>
                <m:r>
                  <w:ins w:id="179" w:author="Laurence Stant" w:date="2018-12-29T22:51:00Z">
                    <w:rPr>
                      <w:rFonts w:ascii="Cambria Math" w:hAnsi="Cambria Math"/>
                    </w:rPr>
                    <m:t>x</m:t>
                  </w:ins>
                </m:r>
              </m:e>
            </m:acc>
          </m:e>
          <m:sub>
            <m:r>
              <w:ins w:id="180" w:author="Laurence Stant" w:date="2018-12-29T22:51:00Z">
                <w:rPr>
                  <w:rFonts w:ascii="Cambria Math" w:hAnsi="Cambria Math"/>
                </w:rPr>
                <m:t>2</m:t>
              </w:ins>
            </m:r>
          </m:sub>
        </m:sSub>
        <m:r>
          <w:ins w:id="181" w:author="Laurence Stant" w:date="2018-12-29T22:51:00Z">
            <w:rPr>
              <w:rFonts w:ascii="Cambria Math" w:hAnsi="Cambria Math"/>
            </w:rPr>
            <m:t>,…,</m:t>
          </w:ins>
        </m:r>
        <m:sSub>
          <m:sSubPr>
            <m:ctrlPr>
              <w:ins w:id="182" w:author="Laurence Stant" w:date="2018-12-29T22:51:00Z">
                <w:rPr>
                  <w:rFonts w:ascii="Cambria Math" w:hAnsi="Cambria Math"/>
                  <w:i/>
                </w:rPr>
              </w:ins>
            </m:ctrlPr>
          </m:sSubPr>
          <m:e>
            <m:acc>
              <m:accPr>
                <m:chr m:val="̅"/>
                <m:ctrlPr>
                  <w:ins w:id="183" w:author="Laurence Stant" w:date="2018-12-29T22:51:00Z">
                    <w:rPr>
                      <w:rFonts w:ascii="Cambria Math" w:hAnsi="Cambria Math"/>
                      <w:i/>
                    </w:rPr>
                  </w:ins>
                </m:ctrlPr>
              </m:accPr>
              <m:e>
                <m:r>
                  <w:ins w:id="184" w:author="Laurence Stant" w:date="2018-12-29T22:51:00Z">
                    <w:rPr>
                      <w:rFonts w:ascii="Cambria Math" w:hAnsi="Cambria Math"/>
                    </w:rPr>
                    <m:t>x</m:t>
                  </w:ins>
                </m:r>
              </m:e>
            </m:acc>
          </m:e>
          <m:sub>
            <m:r>
              <w:ins w:id="185" w:author="Laurence Stant" w:date="2018-12-29T22:51:00Z">
                <w:rPr>
                  <w:rFonts w:ascii="Cambria Math" w:hAnsi="Cambria Math"/>
                </w:rPr>
                <m:t>N</m:t>
              </w:ins>
            </m:r>
          </m:sub>
        </m:sSub>
      </m:oMath>
      <w:r w:rsidR="00C64ED8">
        <w:t>:</w:t>
      </w:r>
    </w:p>
    <w:p w14:paraId="2F5AC0A7" w14:textId="5FB55DF7" w:rsidR="00C64ED8" w:rsidRPr="00D9145A" w:rsidRDefault="004757C8" w:rsidP="00BE5E24">
      <w:pPr>
        <w:rPr>
          <w:rFonts w:eastAsiaTheme="minorEastAsia"/>
          <w:b/>
        </w:rPr>
      </w:pPr>
      <m:oMathPara>
        <m:oMath>
          <m:eqArr>
            <m:eqArrPr>
              <m:maxDist m:val="1"/>
              <m:ctrlPr>
                <w:rPr>
                  <w:rFonts w:ascii="Cambria Math" w:hAnsi="Cambria Math"/>
                  <w:i/>
                </w:rPr>
              </m:ctrlPr>
            </m:eqArrPr>
            <m:e>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m:rPr>
                  <m:sty m:val="bi"/>
                </m:rPr>
                <w:rPr>
                  <w:rFonts w:ascii="Cambria Math" w:hAnsi="Cambria Math"/>
                </w:rPr>
                <m:t>#</m:t>
              </m:r>
              <m:d>
                <m:dPr>
                  <m:ctrlPr>
                    <w:rPr>
                      <w:rFonts w:ascii="Cambria Math" w:hAnsi="Cambria Math"/>
                      <w:i/>
                    </w:rPr>
                  </m:ctrlPr>
                </m:dPr>
                <m:e>
                  <m:r>
                    <w:rPr>
                      <w:rFonts w:ascii="Cambria Math" w:hAnsi="Cambria Math"/>
                    </w:rPr>
                    <m:t>3.2</m:t>
                  </m:r>
                </m:e>
              </m:d>
              <m:ctrlPr>
                <w:rPr>
                  <w:rFonts w:ascii="Cambria Math" w:hAnsi="Cambria Math"/>
                  <w:b/>
                  <w:i/>
                </w:rPr>
              </m:ctrlPr>
            </m:e>
          </m:eqArr>
        </m:oMath>
      </m:oMathPara>
    </w:p>
    <w:p w14:paraId="4B6CAE7F" w14:textId="599E5A4F" w:rsidR="00C64ED8" w:rsidRPr="00C64ED8" w:rsidRDefault="00AF2C09" w:rsidP="00BE5E24">
      <w:pPr>
        <w:rPr>
          <w:rFonts w:eastAsiaTheme="minorEastAsia"/>
        </w:rPr>
      </w:pPr>
      <w:r>
        <w:rPr>
          <w:rFonts w:eastAsiaTheme="minorEastAsia"/>
        </w:rPr>
        <w:t xml:space="preserve">Each input quantity </w:t>
      </w:r>
      <w:del w:id="186" w:author="Laurence Stant" w:date="2018-12-29T22:53:00Z">
        <w:r w:rsidDel="003902FD">
          <w:rPr>
            <w:rFonts w:eastAsiaTheme="minorEastAsia"/>
          </w:rPr>
          <w:delText xml:space="preserve">could </w:delText>
        </w:r>
      </w:del>
      <w:ins w:id="187" w:author="Laurence Stant" w:date="2018-12-29T22:53:00Z">
        <w:r w:rsidR="003902FD">
          <w:rPr>
            <w:rFonts w:eastAsiaTheme="minorEastAsia"/>
          </w:rPr>
          <w:t xml:space="preserve">can </w:t>
        </w:r>
      </w:ins>
      <w:del w:id="188" w:author="Laurence Stant" w:date="2018-12-29T22:52:00Z">
        <w:r w:rsidDel="003902FD">
          <w:rPr>
            <w:rFonts w:eastAsiaTheme="minorEastAsia"/>
          </w:rPr>
          <w:delText xml:space="preserve">either </w:delText>
        </w:r>
      </w:del>
      <w:r>
        <w:rPr>
          <w:rFonts w:eastAsiaTheme="minorEastAsia"/>
        </w:rPr>
        <w:t xml:space="preserve">be </w:t>
      </w:r>
      <w:ins w:id="189" w:author="Laurence Stant" w:date="2018-12-29T22:53:00Z">
        <w:r w:rsidR="003902FD">
          <w:rPr>
            <w:rFonts w:eastAsiaTheme="minorEastAsia"/>
          </w:rPr>
          <w:t xml:space="preserve">an observation made </w:t>
        </w:r>
      </w:ins>
      <w:del w:id="190" w:author="Laurence Stant" w:date="2018-12-29T22:53:00Z">
        <w:r w:rsidDel="003902FD">
          <w:rPr>
            <w:rFonts w:eastAsiaTheme="minorEastAsia"/>
          </w:rPr>
          <w:delText xml:space="preserve">obtained </w:delText>
        </w:r>
      </w:del>
      <w:r>
        <w:rPr>
          <w:rFonts w:eastAsiaTheme="minorEastAsia"/>
        </w:rPr>
        <w:t xml:space="preserve">during this measurement, </w:t>
      </w:r>
      <w:ins w:id="191" w:author="Laurence Stant" w:date="2018-12-29T22:53:00Z">
        <w:r w:rsidR="00DB5C5F">
          <w:rPr>
            <w:rFonts w:eastAsiaTheme="minorEastAsia"/>
          </w:rPr>
          <w:t xml:space="preserve">a result </w:t>
        </w:r>
      </w:ins>
      <w:r>
        <w:rPr>
          <w:rFonts w:eastAsiaTheme="minorEastAsia"/>
        </w:rPr>
        <w:t xml:space="preserve">from a previous measurement, or </w:t>
      </w:r>
      <w:del w:id="192" w:author="Laurence Stant" w:date="2018-12-29T22:53:00Z">
        <w:r w:rsidDel="00DB5C5F">
          <w:rPr>
            <w:rFonts w:eastAsiaTheme="minorEastAsia"/>
          </w:rPr>
          <w:delText xml:space="preserve">from </w:delText>
        </w:r>
      </w:del>
      <w:r>
        <w:rPr>
          <w:rFonts w:eastAsiaTheme="minorEastAsia"/>
        </w:rPr>
        <w:t xml:space="preserve">another source of information such as a datasheet or specification. An example of a measurement model could be for a temperature measurement, where the </w:t>
      </w:r>
      <w:del w:id="193" w:author="Laurence Stant" w:date="2018-12-29T22:54:00Z">
        <w:r w:rsidDel="00424994">
          <w:rPr>
            <w:rFonts w:eastAsiaTheme="minorEastAsia"/>
          </w:rPr>
          <w:delText xml:space="preserve">functional relationship </w:delText>
        </w:r>
      </w:del>
      <w:ins w:id="194" w:author="Laurence Stant" w:date="2018-12-29T22:54:00Z">
        <w:r w:rsidR="00424994">
          <w:rPr>
            <w:rFonts w:eastAsiaTheme="minorEastAsia"/>
          </w:rPr>
          <w:t xml:space="preserve">input quantities would </w:t>
        </w:r>
      </w:ins>
      <w:r>
        <w:rPr>
          <w:rFonts w:eastAsiaTheme="minorEastAsia"/>
        </w:rPr>
        <w:t>include</w:t>
      </w:r>
      <w:del w:id="195" w:author="Laurence Stant" w:date="2018-12-29T22:54:00Z">
        <w:r w:rsidDel="00424994">
          <w:rPr>
            <w:rFonts w:eastAsiaTheme="minorEastAsia"/>
          </w:rPr>
          <w:delText>s</w:delText>
        </w:r>
      </w:del>
      <w:r>
        <w:rPr>
          <w:rFonts w:eastAsiaTheme="minorEastAsia"/>
        </w:rPr>
        <w:t xml:space="preserve"> the value observed from the </w:t>
      </w:r>
      <w:r>
        <w:rPr>
          <w:rFonts w:eastAsiaTheme="minorEastAsia"/>
        </w:rPr>
        <w:lastRenderedPageBreak/>
        <w:t>meter</w:t>
      </w:r>
      <w:r w:rsidR="00E96603">
        <w:rPr>
          <w:rFonts w:eastAsiaTheme="minorEastAsia"/>
        </w:rPr>
        <w:t xml:space="preserve">, </w:t>
      </w:r>
      <w:r>
        <w:rPr>
          <w:rFonts w:eastAsiaTheme="minorEastAsia"/>
        </w:rPr>
        <w:t>the</w:t>
      </w:r>
      <w:r w:rsidR="00A06C0F">
        <w:rPr>
          <w:rFonts w:eastAsiaTheme="minorEastAsia"/>
        </w:rPr>
        <w:t xml:space="preserve"> </w:t>
      </w:r>
      <w:ins w:id="196" w:author="Laurence Stant" w:date="2018-12-29T22:55:00Z">
        <w:r w:rsidR="00424994">
          <w:rPr>
            <w:rFonts w:eastAsiaTheme="minorEastAsia"/>
          </w:rPr>
          <w:t xml:space="preserve">previously </w:t>
        </w:r>
      </w:ins>
      <w:r w:rsidR="00A06C0F">
        <w:rPr>
          <w:rFonts w:eastAsiaTheme="minorEastAsia"/>
        </w:rPr>
        <w:t xml:space="preserve">measured values of </w:t>
      </w:r>
      <w:r>
        <w:rPr>
          <w:rFonts w:eastAsiaTheme="minorEastAsia"/>
        </w:rPr>
        <w:t>two calibration temperatures</w:t>
      </w:r>
      <w:r w:rsidR="00E96603">
        <w:rPr>
          <w:rFonts w:eastAsiaTheme="minorEastAsia"/>
        </w:rPr>
        <w:t>, and the assumed values of th</w:t>
      </w:r>
      <w:r w:rsidR="007C258C">
        <w:rPr>
          <w:rFonts w:eastAsiaTheme="minorEastAsia"/>
        </w:rPr>
        <w:t>os</w:t>
      </w:r>
      <w:r w:rsidR="00E96603">
        <w:rPr>
          <w:rFonts w:eastAsiaTheme="minorEastAsia"/>
        </w:rPr>
        <w:t>e calibration temperatures</w:t>
      </w:r>
      <w:r>
        <w:rPr>
          <w:rFonts w:eastAsiaTheme="minorEastAsia"/>
        </w:rPr>
        <w:t xml:space="preserve">. Using this method, uncertainty from the calibration can be </w:t>
      </w:r>
      <w:del w:id="197" w:author="Laurence Stant" w:date="2018-12-29T22:55:00Z">
        <w:r w:rsidDel="00424994">
          <w:rPr>
            <w:rFonts w:eastAsiaTheme="minorEastAsia"/>
          </w:rPr>
          <w:delText xml:space="preserve">correctly </w:delText>
        </w:r>
      </w:del>
      <w:r>
        <w:rPr>
          <w:rFonts w:eastAsiaTheme="minorEastAsia"/>
        </w:rPr>
        <w:t xml:space="preserve">included in the evaluation. This is especially true for uncertainties caused by systematic errors, which do not vary during the measurement process, and </w:t>
      </w:r>
      <w:del w:id="198" w:author="Laurence Stant" w:date="2018-12-29T22:55:00Z">
        <w:r w:rsidDel="00506BD0">
          <w:rPr>
            <w:rFonts w:eastAsiaTheme="minorEastAsia"/>
          </w:rPr>
          <w:delText xml:space="preserve">so </w:delText>
        </w:r>
      </w:del>
      <w:r>
        <w:rPr>
          <w:rFonts w:eastAsiaTheme="minorEastAsia"/>
        </w:rPr>
        <w:t xml:space="preserve">cannot be evaluated </w:t>
      </w:r>
      <w:r w:rsidR="00F46E7E">
        <w:rPr>
          <w:rFonts w:eastAsiaTheme="minorEastAsia"/>
        </w:rPr>
        <w:t>purely by performing repeat measurements.</w:t>
      </w:r>
    </w:p>
    <w:p w14:paraId="7E98F455" w14:textId="6AB19955" w:rsidR="00F46E7E" w:rsidRDefault="003676D5" w:rsidP="00F46E7E">
      <w:pPr>
        <w:pStyle w:val="Heading1"/>
      </w:pPr>
      <w:r>
        <w:t>3.2.2</w:t>
      </w:r>
      <w:r w:rsidR="00D9145A">
        <w:t xml:space="preserve"> </w:t>
      </w:r>
      <w:ins w:id="199" w:author="Laurence Stant" w:date="2018-12-29T22:56:00Z">
        <w:r w:rsidR="00297EBA">
          <w:t xml:space="preserve">Evaluating Standard Uncertainty of </w:t>
        </w:r>
      </w:ins>
      <w:r w:rsidR="009A4E28">
        <w:t>Input Quantities</w:t>
      </w:r>
    </w:p>
    <w:p w14:paraId="3EA5B4A6" w14:textId="6783916B" w:rsidR="00BE1F43" w:rsidRPr="00BE1F43" w:rsidRDefault="00BE1F43" w:rsidP="00BE1F43">
      <w:del w:id="200" w:author="Laurence Stant" w:date="2018-12-29T22:56:00Z">
        <w:r w:rsidDel="00852004">
          <w:delText xml:space="preserve">Components </w:delText>
        </w:r>
      </w:del>
      <w:ins w:id="201" w:author="Laurence Stant" w:date="2018-12-29T22:56:00Z">
        <w:r w:rsidR="00852004">
          <w:t xml:space="preserve">Sources </w:t>
        </w:r>
      </w:ins>
      <w:r>
        <w:t>of uncertainty in measurement can be divided into two categories: Category A uncertainty components are those that are evaluated using statistical analysis of a series of observations (i.e. repeats); Category B components are those that are evaluated using other means.</w:t>
      </w:r>
    </w:p>
    <w:p w14:paraId="1FD23ECF" w14:textId="09712F01" w:rsidR="00F46E7E" w:rsidRPr="00E12181" w:rsidRDefault="0039199B" w:rsidP="001707AE">
      <w:r>
        <w:t xml:space="preserve">The GUM presents methods that include the use of both Bayesian and classical probabilistic methods to evaluate the uncertainty in the input quantities for a measurement model. In particular, classical methods </w:t>
      </w:r>
      <w:r w:rsidR="00040CE0">
        <w:t xml:space="preserve">[10] </w:t>
      </w:r>
      <w:r>
        <w:t xml:space="preserve">are used for the treatment of Category </w:t>
      </w:r>
      <w:proofErr w:type="gramStart"/>
      <w:r>
        <w:t>A</w:t>
      </w:r>
      <w:proofErr w:type="gramEnd"/>
      <w:r>
        <w:t xml:space="preserve"> uncertainty components and Bayesian methods </w:t>
      </w:r>
      <w:r w:rsidR="00040CE0">
        <w:t xml:space="preserve">[11] </w:t>
      </w:r>
      <w:r>
        <w:t xml:space="preserve">are used for the treatment of Category B uncertainty components. </w:t>
      </w:r>
      <w:r w:rsidR="001707AE">
        <w:t xml:space="preserve">An informative discussion on these types of method can be found in [12]. </w:t>
      </w:r>
      <w:r>
        <w:t>Since the publication of the GUM, some authors have stated (for example, in [</w:t>
      </w:r>
      <w:r w:rsidR="00040CE0">
        <w:t>1</w:t>
      </w:r>
      <w:r w:rsidR="001707AE">
        <w:t>3</w:t>
      </w:r>
      <w:r w:rsidR="00040CE0">
        <w:t>-1</w:t>
      </w:r>
      <w:r w:rsidR="001707AE">
        <w:t>6</w:t>
      </w:r>
      <w:r>
        <w:t>]) that this combination of different probabilistic methods (i.e., Bayesian and classical) represents an inconsistency in the GUM methodology for evaluating measurement uncertainty.</w:t>
      </w:r>
      <w:r w:rsidR="00E12181">
        <w:t xml:space="preserve"> The author has published a paper considering the effects of this inconsistency on electromagnetic wave measurements at radio frequencies [1], which forms the basis for this section of the chapter.</w:t>
      </w:r>
    </w:p>
    <w:p w14:paraId="61FC6FB0" w14:textId="5ECB4E82" w:rsidR="0035209F" w:rsidRDefault="0035209F" w:rsidP="0035209F">
      <w:r>
        <w:t>The supplements to the GUM [</w:t>
      </w:r>
      <w:r w:rsidR="00BB0A18">
        <w:t>7</w:t>
      </w:r>
      <w:r>
        <w:t xml:space="preserve">, </w:t>
      </w:r>
      <w:r w:rsidR="00BB0A18">
        <w:t>8</w:t>
      </w:r>
      <w:r>
        <w:t>] resolve the above-mentioned inconsistency by</w:t>
      </w:r>
      <w:r w:rsidR="00BB0A18">
        <w:t xml:space="preserve"> </w:t>
      </w:r>
      <w:r>
        <w:t>introducing a method for treating the Category A uncertainties that follows a Bayesian</w:t>
      </w:r>
      <w:r w:rsidR="00BB0A18">
        <w:t xml:space="preserve"> </w:t>
      </w:r>
      <w:r>
        <w:t>approach</w:t>
      </w:r>
      <w:r w:rsidR="00BB0A18">
        <w:t xml:space="preserve"> [1</w:t>
      </w:r>
      <w:r w:rsidR="001707AE">
        <w:t>7</w:t>
      </w:r>
      <w:r w:rsidR="00BB0A18">
        <w:t>]</w:t>
      </w:r>
      <w:r>
        <w:t>. Therefore, the two supplements no longer contain the inconsistency</w:t>
      </w:r>
      <w:r w:rsidR="00BB0A18">
        <w:t xml:space="preserve"> </w:t>
      </w:r>
      <w:r>
        <w:t>found in the original GUM</w:t>
      </w:r>
      <w:ins w:id="202" w:author="Laurence Stant" w:date="2018-12-29T22:57:00Z">
        <w:r w:rsidR="00842F7A">
          <w:t xml:space="preserve"> document</w:t>
        </w:r>
      </w:ins>
      <w:r>
        <w:t>. However, as a consequence of this change, there is</w:t>
      </w:r>
      <w:r w:rsidR="00BB0A18">
        <w:t xml:space="preserve"> </w:t>
      </w:r>
      <w:r>
        <w:t>now inconsistency between the method used to evaluate uncertainty described in</w:t>
      </w:r>
      <w:r w:rsidR="00BB0A18">
        <w:t xml:space="preserve"> </w:t>
      </w:r>
      <w:r>
        <w:t>the GUM and that described in the two supplements. In many situations, these</w:t>
      </w:r>
      <w:r w:rsidR="00BB0A18">
        <w:t xml:space="preserve"> </w:t>
      </w:r>
      <w:r>
        <w:t>di</w:t>
      </w:r>
      <w:r w:rsidR="00BB0A18">
        <w:t>ff</w:t>
      </w:r>
      <w:r>
        <w:t>erent methods do not have a significant impact on the overall uncertainty that is evaluated. For situations where a considerable number of input quantities are observed simultaneously, the two different approaches can produce significantly different values of uncertainty. Such situations often occur in the area of high-frequency electromagnetic metrology</w:t>
      </w:r>
      <w:r w:rsidR="00331531">
        <w:t xml:space="preserve">, which is the topic of this </w:t>
      </w:r>
      <w:del w:id="203" w:author="Laurence Stant" w:date="2018-12-29T22:57:00Z">
        <w:r w:rsidR="00331531" w:rsidDel="00842F7A">
          <w:delText>thesis</w:delText>
        </w:r>
      </w:del>
      <w:ins w:id="204" w:author="Laurence Stant" w:date="2018-12-29T22:57:00Z">
        <w:r w:rsidR="00842F7A">
          <w:t>dissertation</w:t>
        </w:r>
      </w:ins>
      <w:r>
        <w:t>.</w:t>
      </w:r>
    </w:p>
    <w:p w14:paraId="11C206DE" w14:textId="0717F528" w:rsidR="009A4E28" w:rsidRDefault="003676D5" w:rsidP="001F3C49">
      <w:pPr>
        <w:pStyle w:val="Heading2"/>
      </w:pPr>
      <w:r>
        <w:lastRenderedPageBreak/>
        <w:t>3.2</w:t>
      </w:r>
      <w:r w:rsidR="00D9145A">
        <w:t>.</w:t>
      </w:r>
      <w:r>
        <w:t>2.</w:t>
      </w:r>
      <w:r w:rsidR="00D9145A">
        <w:t xml:space="preserve">1 </w:t>
      </w:r>
      <w:r w:rsidR="00331531">
        <w:t xml:space="preserve">Category </w:t>
      </w:r>
      <w:r w:rsidR="009A4E28">
        <w:t>A Evaluation</w:t>
      </w:r>
    </w:p>
    <w:p w14:paraId="109319E8" w14:textId="1AF9D11F" w:rsidR="00331531" w:rsidRDefault="00331531" w:rsidP="00331531">
      <w:pPr>
        <w:pStyle w:val="Heading3"/>
      </w:pPr>
      <w:r>
        <w:t>GUM Method</w:t>
      </w:r>
    </w:p>
    <w:p w14:paraId="7CD854DF" w14:textId="489563C3" w:rsidR="00331531" w:rsidRDefault="00331531" w:rsidP="00331531">
      <w:r>
        <w:t>The classical statistical technique [1</w:t>
      </w:r>
      <w:r w:rsidR="00BC306F">
        <w:t>0</w:t>
      </w:r>
      <w:r>
        <w:t>] applied to Category A uncertainties in the current GUM</w:t>
      </w:r>
      <w:r w:rsidR="00BC306F">
        <w:t xml:space="preserve"> </w:t>
      </w:r>
      <w:r>
        <w:t xml:space="preserve">assigns a Gaussian probability distribution to a series of observations of a randomly varying input quantity, </w:t>
      </w:r>
      <w:del w:id="205" w:author="Laurence Stant" w:date="2018-12-29T22:58:00Z">
        <w:r w:rsidDel="00D3151A">
          <w:delText xml:space="preserve">itself </w:delText>
        </w:r>
      </w:del>
      <w:ins w:id="206" w:author="Laurence Stant" w:date="2018-12-29T22:58:00Z">
        <w:r w:rsidR="00D3151A">
          <w:t xml:space="preserve">also </w:t>
        </w:r>
      </w:ins>
      <w:r>
        <w:t xml:space="preserve">represented by a Gaussian distribution. Therefore, after </w:t>
      </w:r>
      <w:r w:rsidRPr="00BC306F">
        <w:rPr>
          <w:i/>
        </w:rPr>
        <w:t>n</w:t>
      </w:r>
      <w:r>
        <w:t xml:space="preserve"> observations </w:t>
      </w:r>
      <w:r w:rsidR="00361DD2">
        <w:rPr>
          <w:i/>
        </w:rPr>
        <w:t>x</w:t>
      </w:r>
      <w:r w:rsidR="00BC306F" w:rsidRPr="00BC306F">
        <w:rPr>
          <w:vertAlign w:val="subscript"/>
        </w:rPr>
        <w:t>1</w:t>
      </w:r>
      <w:r w:rsidR="00BC306F">
        <w:t xml:space="preserve">, </w:t>
      </w:r>
      <w:r w:rsidR="00361DD2">
        <w:rPr>
          <w:i/>
        </w:rPr>
        <w:t>x</w:t>
      </w:r>
      <w:r w:rsidRPr="00BC306F">
        <w:rPr>
          <w:vertAlign w:val="subscript"/>
        </w:rPr>
        <w:t>2</w:t>
      </w:r>
      <w:r w:rsidR="00BC306F">
        <w:t>,</w:t>
      </w:r>
      <w:r>
        <w:t xml:space="preserve"> </w:t>
      </w:r>
      <w:r w:rsidR="00BC306F">
        <w:t>…,</w:t>
      </w:r>
      <w:r>
        <w:t xml:space="preserve"> </w:t>
      </w:r>
      <w:proofErr w:type="spellStart"/>
      <w:r w:rsidR="00361DD2">
        <w:rPr>
          <w:i/>
        </w:rPr>
        <w:t>x</w:t>
      </w:r>
      <w:r w:rsidRPr="00BC306F">
        <w:rPr>
          <w:vertAlign w:val="subscript"/>
        </w:rPr>
        <w:t>n</w:t>
      </w:r>
      <w:proofErr w:type="spellEnd"/>
      <w:r>
        <w:t xml:space="preserve">, the best available estimate (arithmetic mean of measured values), </w:t>
      </w:r>
      <w:r w:rsidR="00BC306F" w:rsidRPr="00BC306F">
        <w:rPr>
          <w:i/>
        </w:rPr>
        <w:t>x</w:t>
      </w:r>
      <w:r>
        <w:t xml:space="preserve">, and standard deviation, s, of a randomly varying input quantity, </w:t>
      </w:r>
      <w:r w:rsidR="00361DD2" w:rsidRPr="00361DD2">
        <w:rPr>
          <w:i/>
        </w:rPr>
        <w:t>X</w:t>
      </w:r>
      <w:r>
        <w:t>, is written as</w:t>
      </w:r>
    </w:p>
    <w:p w14:paraId="34DEDC23" w14:textId="052F15B2" w:rsidR="00BC306F" w:rsidRPr="00D9145A" w:rsidRDefault="004757C8" w:rsidP="00331531">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 xml:space="preserve"> ,        s=</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e>
                          </m:d>
                        </m:e>
                        <m:sup>
                          <m:r>
                            <w:rPr>
                              <w:rFonts w:ascii="Cambria Math" w:eastAsiaTheme="minorEastAsia" w:hAnsi="Cambria Math"/>
                            </w:rPr>
                            <m:t>2</m:t>
                          </m:r>
                        </m:sup>
                      </m:sSup>
                    </m:e>
                  </m:nary>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3.3</m:t>
                  </m:r>
                </m:e>
              </m:d>
              <m:ctrlPr>
                <w:rPr>
                  <w:rFonts w:ascii="Cambria Math" w:hAnsi="Cambria Math"/>
                  <w:i/>
                </w:rPr>
              </m:ctrlPr>
            </m:e>
          </m:eqArr>
        </m:oMath>
      </m:oMathPara>
    </w:p>
    <w:p w14:paraId="5C718EF8" w14:textId="5B4F9007" w:rsidR="00BC306F" w:rsidRDefault="00BC306F" w:rsidP="00BC306F">
      <w:r>
        <w:t xml:space="preserve">respectively, where </w:t>
      </w:r>
      <w:r w:rsidR="00361DD2">
        <w:rPr>
          <w:i/>
        </w:rPr>
        <w:t>x</w:t>
      </w:r>
      <w:r w:rsidRPr="00BC306F">
        <w:rPr>
          <w:vertAlign w:val="subscript"/>
        </w:rPr>
        <w:t>i</w:t>
      </w:r>
      <w:r>
        <w:t xml:space="preserve"> is the result of the </w:t>
      </w:r>
      <w:proofErr w:type="spellStart"/>
      <w:r w:rsidRPr="00BC306F">
        <w:rPr>
          <w:i/>
        </w:rPr>
        <w:t>i</w:t>
      </w:r>
      <w:r w:rsidRPr="00BC306F">
        <w:rPr>
          <w:vertAlign w:val="superscript"/>
        </w:rPr>
        <w:t>th</w:t>
      </w:r>
      <w:proofErr w:type="spellEnd"/>
      <w:r>
        <w:t xml:space="preserve"> observation. Importantly, a minimum of two observations must be made (n = 2) in order for </w:t>
      </w:r>
      <m:oMath>
        <m:acc>
          <m:accPr>
            <m:chr m:val="̅"/>
            <m:ctrlPr>
              <w:rPr>
                <w:rFonts w:ascii="Cambria Math" w:hAnsi="Cambria Math"/>
                <w:i/>
              </w:rPr>
            </m:ctrlPr>
          </m:accPr>
          <m:e>
            <m:r>
              <w:rPr>
                <w:rFonts w:ascii="Cambria Math" w:hAnsi="Cambria Math"/>
              </w:rPr>
              <m:t>x</m:t>
            </m:r>
          </m:e>
        </m:acc>
      </m:oMath>
      <w:r>
        <w:t xml:space="preserve"> and </w:t>
      </w:r>
      <w:r w:rsidRPr="00BC306F">
        <w:rPr>
          <w:i/>
        </w:rPr>
        <w:t>s</w:t>
      </w:r>
      <w:r>
        <w:t xml:space="preserve"> to be defined. The standard uncertainty of the best estimate of </w:t>
      </w:r>
      <w:r w:rsidR="00361DD2" w:rsidRPr="00361DD2">
        <w:rPr>
          <w:i/>
        </w:rPr>
        <w:t>X</w:t>
      </w:r>
      <w:r>
        <w:t xml:space="preserve">,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BC306F">
        <w:rPr>
          <w:vertAlign w:val="subscript"/>
        </w:rPr>
        <w:t>GUM</w:t>
      </w:r>
      <w:r>
        <w:t xml:space="preserve">, can be found by dividing </w:t>
      </w:r>
      <w:r w:rsidRPr="00BC306F">
        <w:rPr>
          <w:i/>
        </w:rPr>
        <w:t>s</w:t>
      </w:r>
      <w:r>
        <w:t xml:space="preserve"> by the square root of the number of observations:</w:t>
      </w:r>
    </w:p>
    <w:p w14:paraId="7A1F48E1" w14:textId="6110BCDF" w:rsidR="00BC306F" w:rsidRPr="00D9145A" w:rsidRDefault="004757C8" w:rsidP="00BC306F">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GUM</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3.4</m:t>
                  </m:r>
                </m:e>
              </m:d>
              <m:ctrlPr>
                <w:rPr>
                  <w:rFonts w:ascii="Cambria Math" w:hAnsi="Cambria Math"/>
                  <w:i/>
                </w:rPr>
              </m:ctrlPr>
            </m:e>
          </m:eqArr>
        </m:oMath>
      </m:oMathPara>
    </w:p>
    <w:p w14:paraId="3869EA64" w14:textId="128C9517" w:rsidR="00BC306F" w:rsidRPr="00331531" w:rsidRDefault="00BC306F" w:rsidP="00BC306F">
      <w:r>
        <w:t xml:space="preserve">If there are correlated (mutually dependent) input quantities present in the measurement model, the covariances of each pair of input quantities must also be calculated before the propagation stage of the uncertainty evaluation. Both the standard uncertainties and the covariances for </w:t>
      </w:r>
      <w:r w:rsidRPr="00BC306F">
        <w:rPr>
          <w:i/>
        </w:rPr>
        <w:t>N</w:t>
      </w:r>
      <w:r>
        <w:t xml:space="preserve"> input quantities can be </w:t>
      </w:r>
      <w:del w:id="207" w:author="Laurence Stant" w:date="2018-12-29T23:00:00Z">
        <w:r w:rsidDel="00D3151A">
          <w:delText xml:space="preserve">conveniently </w:delText>
        </w:r>
      </w:del>
      <w:r>
        <w:t>represented in a symmetric (</w:t>
      </w:r>
      <w:r w:rsidRPr="00BC306F">
        <w:rPr>
          <w:i/>
        </w:rPr>
        <w:t>N</w:t>
      </w:r>
      <w:r>
        <w:t xml:space="preserve"> x </w:t>
      </w:r>
      <w:r w:rsidRPr="00BC306F">
        <w:rPr>
          <w:i/>
        </w:rPr>
        <w:t>N</w:t>
      </w:r>
      <w:r>
        <w:t>) matrix containing the variance of each quantity (</w:t>
      </w:r>
      <w:r w:rsidRPr="00BC306F">
        <w:rPr>
          <w:i/>
        </w:rPr>
        <w:t>s</w:t>
      </w:r>
      <w:r w:rsidRPr="00BC306F">
        <w:rPr>
          <w:vertAlign w:val="superscript"/>
        </w:rPr>
        <w:t>2</w:t>
      </w:r>
      <w:r>
        <w:t xml:space="preserve">) along the diagonal and the covariance between </w:t>
      </w:r>
      <w:r w:rsidR="00361DD2">
        <w:rPr>
          <w:i/>
        </w:rPr>
        <w:t>x</w:t>
      </w:r>
      <w:r w:rsidRPr="00BC306F">
        <w:rPr>
          <w:vertAlign w:val="subscript"/>
        </w:rPr>
        <w:t>i</w:t>
      </w:r>
      <w:r>
        <w:t xml:space="preserve"> and </w:t>
      </w:r>
      <w:proofErr w:type="spellStart"/>
      <w:r w:rsidR="00361DD2">
        <w:rPr>
          <w:i/>
        </w:rPr>
        <w:t>x</w:t>
      </w:r>
      <w:r w:rsidRPr="00BC306F">
        <w:rPr>
          <w:vertAlign w:val="subscript"/>
        </w:rPr>
        <w:t>j</w:t>
      </w:r>
      <w:proofErr w:type="spellEnd"/>
      <w:r>
        <w:t xml:space="preserve"> in the </w:t>
      </w:r>
      <w:proofErr w:type="spellStart"/>
      <w:r>
        <w:rPr>
          <w:i/>
        </w:rPr>
        <w:t>i</w:t>
      </w:r>
      <w:proofErr w:type="spellEnd"/>
      <w:r>
        <w:t xml:space="preserve">, </w:t>
      </w:r>
      <w:proofErr w:type="spellStart"/>
      <w:r w:rsidRPr="00BC306F">
        <w:rPr>
          <w:i/>
        </w:rPr>
        <w:t>j</w:t>
      </w:r>
      <w:r w:rsidRPr="00BC306F">
        <w:rPr>
          <w:vertAlign w:val="superscript"/>
        </w:rPr>
        <w:t>th</w:t>
      </w:r>
      <w:proofErr w:type="spellEnd"/>
      <w:r>
        <w:t xml:space="preserve"> element. This is called the “uncertainty matrix” in the GUM and the “measurement covariance matrix” in the GUM Supplement 2. An example given in the GUM</w:t>
      </w:r>
      <w:del w:id="208" w:author="Laurence Stant" w:date="2018-12-29T23:01:00Z">
        <w:r w:rsidDel="00D3151A">
          <w:delText>,</w:delText>
        </w:r>
      </w:del>
      <w:r>
        <w:t xml:space="preserve"> </w:t>
      </w:r>
      <w:del w:id="209" w:author="Laurence Stant" w:date="2018-12-29T23:01:00Z">
        <w:r w:rsidDel="00D3151A">
          <w:delText>Example H.2,</w:delText>
        </w:r>
      </w:del>
      <w:ins w:id="210" w:author="Laurence Stant" w:date="2018-12-29T23:01:00Z">
        <w:r w:rsidR="00D3151A">
          <w:t>and</w:t>
        </w:r>
      </w:ins>
      <w:r>
        <w:t xml:space="preserve"> </w:t>
      </w:r>
      <w:r w:rsidR="001C2379">
        <w:t xml:space="preserve">described later in this chapter, </w:t>
      </w:r>
      <w:r>
        <w:t>demonstrates this scenario using the example of a simultaneous measurement of resistance and reactance with voltage, current and phase as correlated input quantities</w:t>
      </w:r>
      <w:ins w:id="211" w:author="Laurence Stant" w:date="2018-12-29T23:03:00Z">
        <w:r w:rsidR="00D3151A">
          <w:t xml:space="preserve"> [</w:t>
        </w:r>
        <w:r w:rsidR="00B2565A">
          <w:t xml:space="preserve">Example H.2, </w:t>
        </w:r>
        <w:r w:rsidR="00D3151A">
          <w:t>5]</w:t>
        </w:r>
      </w:ins>
      <w:r>
        <w:t>. Once the uncertainties of the input quantities have been evaluated, they are propagated through the measurement model. This requires the sensitivities of the measurand to each input quantity to be calculated to at least a first order approximation.</w:t>
      </w:r>
      <w:r w:rsidR="001C2379">
        <w:t xml:space="preserve"> </w:t>
      </w:r>
      <w:r>
        <w:t xml:space="preserve">The estimates of the input quantities are used in the measurement model to obtain the estimate of the measurand. The variances and covariances of the input quantities are combined with the sensitivity coefficients in order to obtain the variance of the measurand. The combined standard uncertainty of the measurand is equal to the positive square root of this value. The result of the measurement is then presented as the measurand estimate and </w:t>
      </w:r>
      <w:r>
        <w:lastRenderedPageBreak/>
        <w:t>combined standard uncertainty. Alternatively, the uncertainty is expressed in terms of an expanded uncertainty which is derived directly from the combined standard uncertainty.</w:t>
      </w:r>
    </w:p>
    <w:p w14:paraId="3994DC8D" w14:textId="56AB553B" w:rsidR="00331531" w:rsidRDefault="00331531" w:rsidP="00331531">
      <w:pPr>
        <w:pStyle w:val="Heading3"/>
      </w:pPr>
      <w:r>
        <w:t>GUM Supplement</w:t>
      </w:r>
      <w:r w:rsidR="00F56EE5">
        <w:t>s</w:t>
      </w:r>
      <w:r>
        <w:t xml:space="preserve"> Method</w:t>
      </w:r>
    </w:p>
    <w:p w14:paraId="53CDF3DE" w14:textId="41236EE1" w:rsidR="00F56EE5" w:rsidRDefault="00F56EE5" w:rsidP="00F56EE5">
      <w:r>
        <w:t xml:space="preserve">Both GUM supplements (GUM-S1/S2) [7, 8] use a Bayesian approach [11] to assign a probability density function (PDF) to describe all input quantities. This approach results in the choice of a </w:t>
      </w:r>
      <w:r w:rsidRPr="00F56EE5">
        <w:rPr>
          <w:i/>
        </w:rPr>
        <w:t>t</w:t>
      </w:r>
      <w:r>
        <w:t xml:space="preserve">-distribution to characterize Category A input quantities, in contrast to the Gaussian distribution used in the GUM. Of particular relevance to this paper is the inclusion of the degrees-of-freedom parameter, </w:t>
      </w:r>
      <w:r>
        <w:rPr>
          <w:rFonts w:cstheme="minorHAnsi"/>
        </w:rPr>
        <w:t>ν</w:t>
      </w:r>
      <w:r>
        <w:t xml:space="preserve">, in the definition of the standard uncertainty and covariances of a </w:t>
      </w:r>
      <w:r w:rsidRPr="00F56EE5">
        <w:rPr>
          <w:i/>
        </w:rPr>
        <w:t>t</w:t>
      </w:r>
      <w:r>
        <w:t xml:space="preserve">-distribution. Whereas for the Gaussian distribution </w:t>
      </w:r>
      <w:r>
        <w:rPr>
          <w:rFonts w:cstheme="minorHAnsi"/>
        </w:rPr>
        <w:t>ν</w:t>
      </w:r>
      <w:r>
        <w:t xml:space="preserve"> is used as a measure of reliability of the standard uncertainty, it is explicitly required when using the t-distribution in order to obtain the standard uncertainty, u(x)</w:t>
      </w:r>
      <w:r w:rsidRPr="00F56EE5">
        <w:rPr>
          <w:vertAlign w:val="subscript"/>
        </w:rPr>
        <w:t>SUPP</w:t>
      </w:r>
      <w:r>
        <w:t>:</w:t>
      </w:r>
    </w:p>
    <w:p w14:paraId="076179A5" w14:textId="5BFF8EFD" w:rsidR="00F56EE5" w:rsidRPr="00D9145A" w:rsidRDefault="004757C8" w:rsidP="00F56EE5">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cstheme="minorHAnsi"/>
                        </w:rPr>
                        <m:t>ν</m:t>
                      </m:r>
                    </m:num>
                    <m:den>
                      <m:r>
                        <m:rPr>
                          <m:sty m:val="p"/>
                        </m:rPr>
                        <w:rPr>
                          <w:rFonts w:ascii="Cambria Math" w:hAnsi="Cambria Math" w:cstheme="minorHAnsi"/>
                        </w:rPr>
                        <m:t>ν-2</m:t>
                      </m:r>
                    </m:den>
                  </m:f>
                </m:e>
              </m:ra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e>
              </m:d>
              <m:ctrlPr>
                <w:rPr>
                  <w:rFonts w:ascii="Cambria Math" w:hAnsi="Cambria Math"/>
                  <w:i/>
                </w:rPr>
              </m:ctrlPr>
            </m:e>
          </m:eqArr>
        </m:oMath>
      </m:oMathPara>
    </w:p>
    <w:p w14:paraId="0FC00F34" w14:textId="24539CE3" w:rsidR="00F56EE5" w:rsidRDefault="00F56EE5" w:rsidP="00F56EE5">
      <w:pPr>
        <w:rPr>
          <w:rFonts w:cstheme="minorHAnsi"/>
        </w:rPr>
      </w:pPr>
      <w:r>
        <w:t xml:space="preserve">where </w:t>
      </w:r>
      <w:r>
        <w:rPr>
          <w:rFonts w:cstheme="minorHAnsi"/>
        </w:rPr>
        <w:t>ν=</w:t>
      </w:r>
      <w:r>
        <w:rPr>
          <w:rFonts w:cstheme="minorHAnsi"/>
          <w:i/>
        </w:rPr>
        <w:t>n-N</w:t>
      </w:r>
      <w:r>
        <w:rPr>
          <w:rFonts w:cstheme="minorHAnsi"/>
        </w:rPr>
        <w:t xml:space="preserve">, with </w:t>
      </w:r>
      <w:r>
        <w:rPr>
          <w:rFonts w:cstheme="minorHAnsi"/>
          <w:i/>
        </w:rPr>
        <w:t>n</w:t>
      </w:r>
      <w:r>
        <w:rPr>
          <w:rFonts w:cstheme="minorHAnsi"/>
        </w:rPr>
        <w:t xml:space="preserve"> being the number of observations and </w:t>
      </w:r>
      <w:r>
        <w:rPr>
          <w:rFonts w:cstheme="minorHAnsi"/>
          <w:i/>
        </w:rPr>
        <w:t>N</w:t>
      </w:r>
      <w:r>
        <w:rPr>
          <w:rFonts w:cstheme="minorHAnsi"/>
        </w:rPr>
        <w:t xml:space="preserve"> being the number of input quantities. In the GUM-S1 only a univariate </w:t>
      </w:r>
      <w:r>
        <w:rPr>
          <w:rFonts w:cstheme="minorHAnsi"/>
          <w:i/>
        </w:rPr>
        <w:t>t</w:t>
      </w:r>
      <w:r>
        <w:rPr>
          <w:rFonts w:cstheme="minorHAnsi"/>
        </w:rPr>
        <w:t xml:space="preserve">-distribution is offered, which represents </w:t>
      </w:r>
      <w:r>
        <w:rPr>
          <w:rFonts w:cstheme="minorHAnsi"/>
          <w:i/>
        </w:rPr>
        <w:t>N</w:t>
      </w:r>
      <w:r>
        <w:rPr>
          <w:rFonts w:cstheme="minorHAnsi"/>
        </w:rPr>
        <w:t>=1 input quantities. For this case the previous equation can be rewritten as:</w:t>
      </w:r>
    </w:p>
    <w:p w14:paraId="36B688A8" w14:textId="621C88FC" w:rsidR="00F56EE5" w:rsidRPr="00D9145A" w:rsidRDefault="004757C8" w:rsidP="00F56EE5">
      <w:pPr>
        <w:rPr>
          <w:rFonts w:eastAsiaTheme="minorEastAsia" w:cstheme="minorHAnsi"/>
        </w:rPr>
      </w:pPr>
      <m:oMathPara>
        <m:oMath>
          <m:eqArr>
            <m:eqArrPr>
              <m:maxDist m:val="1"/>
              <m:ctrlPr>
                <w:rPr>
                  <w:rFonts w:ascii="Cambria Math" w:hAnsi="Cambria Math"/>
                  <w:i/>
                </w:rPr>
              </m:ctrlPr>
            </m:eqArrPr>
            <m:e>
              <m:r>
                <w:rPr>
                  <w:rFonts w:ascii="Cambria Math" w:hAnsi="Cambria Math"/>
                </w:rPr>
                <m:t>u</m:t>
              </m:r>
              <m:sSub>
                <m:sSubPr>
                  <m:ctrlPr>
                    <w:rPr>
                      <w:rFonts w:ascii="Cambria Math" w:hAnsi="Cambria Math"/>
                      <w:i/>
                    </w:rPr>
                  </m:ctrlPr>
                </m:sSub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SUPP</m:t>
                  </m:r>
                </m:sub>
              </m:sSub>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n-3</m:t>
                      </m:r>
                    </m:den>
                  </m:f>
                </m:e>
              </m:rad>
              <m:r>
                <w:rPr>
                  <w:rFonts w:ascii="Cambria Math" w:hAnsi="Cambria Math"/>
                </w:rPr>
                <m:t>#</m:t>
              </m:r>
              <m:d>
                <m:dPr>
                  <m:ctrlPr>
                    <w:rPr>
                      <w:rFonts w:ascii="Cambria Math" w:hAnsi="Cambria Math"/>
                      <w:i/>
                    </w:rPr>
                  </m:ctrlPr>
                </m:dPr>
                <m:e>
                  <m:r>
                    <w:rPr>
                      <w:rFonts w:ascii="Cambria Math" w:hAnsi="Cambria Math"/>
                    </w:rPr>
                    <m:t>3.6</m:t>
                  </m:r>
                </m:e>
              </m:d>
            </m:e>
          </m:eqArr>
        </m:oMath>
      </m:oMathPara>
    </w:p>
    <w:p w14:paraId="7AF400AB" w14:textId="57DE68FE" w:rsidR="00EE19A6" w:rsidRDefault="00EE19A6" w:rsidP="00EE19A6">
      <w:r>
        <w:t>Equation (</w:t>
      </w:r>
      <w:r w:rsidR="00D13842">
        <w:t>3.6</w:t>
      </w:r>
      <w:r>
        <w:t xml:space="preserve">) is undefined if </w:t>
      </w:r>
      <w:r w:rsidRPr="00EE19A6">
        <w:rPr>
          <w:i/>
        </w:rPr>
        <w:t>n</w:t>
      </w:r>
      <w:r>
        <w:t xml:space="preserve"> is less than four. This effectively prevents the standard uncertainty from being calculated for a single input quantity according to the guidance given in the GUM-S1 (and the GUM-S2). The commercial ramifications of this condition are significant and are discussed </w:t>
      </w:r>
      <w:r w:rsidR="00361DD2">
        <w:t>later</w:t>
      </w:r>
      <w:r>
        <w:t xml:space="preserve"> i</w:t>
      </w:r>
      <w:r w:rsidR="00361DD2">
        <w:t>n this chapter</w:t>
      </w:r>
      <w:r>
        <w:t xml:space="preserve">. Figure </w:t>
      </w:r>
      <w:r w:rsidR="009F1ACA">
        <w:t>3.3</w:t>
      </w:r>
      <w:r>
        <w:t xml:space="preserve"> illustrates the ratio between the standard uncertainty values calculated for different numbers of observations of a single Category A input quantity using the GUM and the GUM-S1/S2 approaches. It can be seen that when </w:t>
      </w:r>
      <w:r w:rsidRPr="00EE19A6">
        <w:rPr>
          <w:i/>
        </w:rPr>
        <w:t>n</w:t>
      </w:r>
      <w:r>
        <w:t xml:space="preserve"> = 4, </w:t>
      </w:r>
      <w:proofErr w:type="gramStart"/>
      <w:r>
        <w:t>u(</w:t>
      </w:r>
      <w:proofErr w:type="gramEnd"/>
      <m:oMath>
        <m:acc>
          <m:accPr>
            <m:chr m:val="̅"/>
            <m:ctrlPr>
              <w:rPr>
                <w:rFonts w:ascii="Cambria Math" w:hAnsi="Cambria Math"/>
                <w:i/>
              </w:rPr>
            </m:ctrlPr>
          </m:accPr>
          <m:e>
            <m:r>
              <w:rPr>
                <w:rFonts w:ascii="Cambria Math" w:hAnsi="Cambria Math"/>
              </w:rPr>
              <m:t>x</m:t>
            </m:r>
          </m:e>
        </m:acc>
      </m:oMath>
      <w:r>
        <w:t>)</w:t>
      </w:r>
      <w:r w:rsidRPr="00EE19A6">
        <w:rPr>
          <w:vertAlign w:val="subscript"/>
        </w:rPr>
        <w:t>SUPP</w:t>
      </w:r>
      <w:r>
        <w:t xml:space="preserve"> = </w:t>
      </w:r>
      <w:r>
        <w:rPr>
          <w:rFonts w:cstheme="minorHAnsi"/>
        </w:rPr>
        <w:t>√</w:t>
      </w:r>
      <w:r>
        <w:t>3 x u(</w:t>
      </w:r>
      <m:oMath>
        <m:acc>
          <m:accPr>
            <m:chr m:val="̅"/>
            <m:ctrlPr>
              <w:rPr>
                <w:rFonts w:ascii="Cambria Math" w:hAnsi="Cambria Math"/>
                <w:i/>
              </w:rPr>
            </m:ctrlPr>
          </m:accPr>
          <m:e>
            <m:r>
              <w:rPr>
                <w:rFonts w:ascii="Cambria Math" w:hAnsi="Cambria Math"/>
              </w:rPr>
              <m:t>x</m:t>
            </m:r>
          </m:e>
        </m:acc>
      </m:oMath>
      <w:r>
        <w:t>)</w:t>
      </w:r>
      <w:r w:rsidRPr="00EE19A6">
        <w:rPr>
          <w:vertAlign w:val="subscript"/>
        </w:rPr>
        <w:t>GUM</w:t>
      </w:r>
      <w:r>
        <w:t xml:space="preserve">, and as the number of observations increases the results from both approaches converge: If </w:t>
      </w:r>
      <w:r w:rsidRPr="00EE19A6">
        <w:rPr>
          <w:i/>
        </w:rPr>
        <w:t>n</w:t>
      </w:r>
      <w:r>
        <w:t xml:space="preserve"> tends to infinity, the </w:t>
      </w:r>
      <w:r w:rsidRPr="00EE19A6">
        <w:rPr>
          <w:i/>
        </w:rPr>
        <w:t>t</w:t>
      </w:r>
      <w:r>
        <w:t>-distribution tends towards a Gaussian distribution. However, most commercial laboratories would avoid making large numbers of measurements as this reduces the efficiency of the process.</w:t>
      </w:r>
    </w:p>
    <w:p w14:paraId="50C04A50" w14:textId="77777777" w:rsidR="00A83AF7" w:rsidRDefault="001C2379" w:rsidP="00A83AF7">
      <w:pPr>
        <w:keepNext/>
        <w:jc w:val="center"/>
      </w:pPr>
      <w:r>
        <w:rPr>
          <w:noProof/>
          <w:lang w:eastAsia="en-GB"/>
        </w:rPr>
        <w:lastRenderedPageBreak/>
        <w:drawing>
          <wp:inline distT="0" distB="0" distL="0" distR="0" wp14:anchorId="0B2B5411" wp14:editId="3A440A99">
            <wp:extent cx="4095750" cy="2881001"/>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B8683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1179" cy="2905922"/>
                    </a:xfrm>
                    <a:prstGeom prst="rect">
                      <a:avLst/>
                    </a:prstGeom>
                  </pic:spPr>
                </pic:pic>
              </a:graphicData>
            </a:graphic>
          </wp:inline>
        </w:drawing>
      </w:r>
    </w:p>
    <w:p w14:paraId="220146E0" w14:textId="380FD719" w:rsidR="001C2379" w:rsidRDefault="00A83AF7" w:rsidP="00A83AF7">
      <w:pPr>
        <w:pStyle w:val="Caption"/>
        <w:jc w:val="center"/>
      </w:pPr>
      <w:r>
        <w:t xml:space="preserve">Figure </w:t>
      </w:r>
      <w:r w:rsidR="009F1ACA">
        <w:t>3.</w:t>
      </w:r>
      <w:r w:rsidR="004757C8">
        <w:rPr>
          <w:noProof/>
        </w:rPr>
        <w:fldChar w:fldCharType="begin"/>
      </w:r>
      <w:r w:rsidR="004757C8">
        <w:rPr>
          <w:noProof/>
        </w:rPr>
        <w:instrText xml:space="preserve"> SEQ Figure \* ARABIC </w:instrText>
      </w:r>
      <w:r w:rsidR="004757C8">
        <w:rPr>
          <w:noProof/>
        </w:rPr>
        <w:fldChar w:fldCharType="separate"/>
      </w:r>
      <w:r w:rsidR="00AA10ED">
        <w:rPr>
          <w:noProof/>
        </w:rPr>
        <w:t>3</w:t>
      </w:r>
      <w:r w:rsidR="004757C8">
        <w:rPr>
          <w:noProof/>
        </w:rPr>
        <w:fldChar w:fldCharType="end"/>
      </w:r>
      <w:r>
        <w:t>: Scaling factor to convert from a GUM standard uncertainty to a GUM Supplement.</w:t>
      </w:r>
    </w:p>
    <w:p w14:paraId="6BC34EC1" w14:textId="200021CF" w:rsidR="00EE19A6" w:rsidRDefault="00EE19A6" w:rsidP="00EE19A6">
      <w:r>
        <w:t>For measurements involving multiple input quantities, such as the measurement of a vector quantity, a multivariate/joint distribution should be used as suggested in the GUM-S2. The variances and covariances between all pairs of input quantities are obtained using a matrix form of (3</w:t>
      </w:r>
      <w:r w:rsidR="00D13842">
        <w:t>.5</w:t>
      </w:r>
      <w:r>
        <w:t>) (section 5.3.2 of [8]):</w:t>
      </w:r>
    </w:p>
    <w:p w14:paraId="6956A44B" w14:textId="7515F298" w:rsidR="00EE19A6" w:rsidRPr="00D9145A" w:rsidRDefault="004757C8"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ν-2</m:t>
                  </m:r>
                </m:den>
              </m:f>
              <m:f>
                <m:fPr>
                  <m:ctrlPr>
                    <w:rPr>
                      <w:rFonts w:ascii="Cambria Math" w:hAnsi="Cambria Math"/>
                      <w:i/>
                    </w:rPr>
                  </m:ctrlPr>
                </m:fPr>
                <m:num>
                  <m:r>
                    <m:rPr>
                      <m:sty m:val="bi"/>
                    </m:rP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n-N-2</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hAnsi="Cambria Math"/>
                </w:rPr>
                <m:t>#</m:t>
              </m:r>
              <m:d>
                <m:dPr>
                  <m:ctrlPr>
                    <w:rPr>
                      <w:rFonts w:ascii="Cambria Math" w:eastAsiaTheme="minorEastAsia" w:hAnsi="Cambria Math"/>
                      <w:i/>
                    </w:rPr>
                  </m:ctrlPr>
                </m:dPr>
                <m:e>
                  <m:r>
                    <w:rPr>
                      <w:rFonts w:ascii="Cambria Math" w:eastAsiaTheme="minorEastAsia" w:hAnsi="Cambria Math"/>
                    </w:rPr>
                    <m:t>3.7</m:t>
                  </m:r>
                </m:e>
              </m:d>
              <m:ctrlPr>
                <w:rPr>
                  <w:rFonts w:ascii="Cambria Math" w:hAnsi="Cambria Math"/>
                  <w:b/>
                  <w:i/>
                </w:rPr>
              </m:ctrlPr>
            </m:e>
          </m:eqArr>
        </m:oMath>
      </m:oMathPara>
    </w:p>
    <w:p w14:paraId="130D51B2" w14:textId="3AF8B04B" w:rsidR="00422A98" w:rsidRPr="00D9145A" w:rsidRDefault="004757C8" w:rsidP="00EE19A6">
      <w:pPr>
        <w:rPr>
          <w:rFonts w:eastAsiaTheme="minorEastAsia"/>
          <w:b/>
        </w:rPr>
      </w:pPr>
      <m:oMathPara>
        <m:oMath>
          <m:eqArr>
            <m:eqArrPr>
              <m:maxDist m:val="1"/>
              <m:ctrlPr>
                <w:rPr>
                  <w:rFonts w:ascii="Cambria Math" w:eastAsiaTheme="minorEastAsia" w:hAnsi="Cambria Math"/>
                  <w:i/>
                </w:rPr>
              </m:ctrlPr>
            </m:eqArrPr>
            <m:e>
              <m:r>
                <m:rPr>
                  <m:sty m:val="bi"/>
                </m:rP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ν</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e>
                      </m:d>
                    </m:e>
                    <m:sup>
                      <m:r>
                        <w:rPr>
                          <w:rFonts w:ascii="Cambria Math" w:hAnsi="Cambria Math"/>
                        </w:rPr>
                        <m:t>⊤</m:t>
                      </m:r>
                    </m:sup>
                  </m:sSup>
                </m:e>
              </m:nary>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3.8</m:t>
                  </m:r>
                </m:e>
              </m:d>
              <m:ctrlPr>
                <w:rPr>
                  <w:rFonts w:ascii="Cambria Math" w:eastAsiaTheme="minorEastAsia" w:hAnsi="Cambria Math"/>
                  <w:b/>
                  <w:i/>
                </w:rPr>
              </m:ctrlPr>
            </m:e>
          </m:eqArr>
        </m:oMath>
      </m:oMathPara>
    </w:p>
    <w:p w14:paraId="79B880E3" w14:textId="53637DA9" w:rsidR="00422A98" w:rsidRPr="00D9145A" w:rsidRDefault="004757C8" w:rsidP="00EE19A6">
      <w:pPr>
        <w:rPr>
          <w:rFonts w:eastAsiaTheme="minorEastAsia"/>
          <w:b/>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sup>
                            <m:r>
                              <w:rPr>
                                <w:rFonts w:ascii="Cambria Math" w:eastAsiaTheme="minorEastAsia" w:hAnsi="Cambria Math"/>
                              </w:rPr>
                              <m:t>2</m:t>
                            </m:r>
                          </m:sup>
                        </m:sSup>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e>
                        <m:r>
                          <w:rPr>
                            <w:rFonts w:ascii="Cambria Math" w:eastAsiaTheme="minorEastAsia" w:hAnsi="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ctrlPr>
                          <w:rPr>
                            <w:rFonts w:ascii="Cambria Math" w:eastAsia="Cambria Math" w:hAnsi="Cambria Math" w:cs="Cambria Math"/>
                            <w:i/>
                          </w:rPr>
                        </m:ctrlPr>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rPr>
                          <m:t>u</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mr>
                  </m:m>
                </m:e>
              </m:d>
              <m:r>
                <m:rPr>
                  <m:sty m:val="bi"/>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3.9</m:t>
                  </m:r>
                </m:e>
              </m:d>
              <m:ctrlPr>
                <w:rPr>
                  <w:rFonts w:ascii="Cambria Math" w:eastAsiaTheme="minorEastAsia" w:hAnsi="Cambria Math"/>
                  <w:b/>
                  <w:i/>
                </w:rPr>
              </m:ctrlPr>
            </m:e>
          </m:eqArr>
        </m:oMath>
      </m:oMathPara>
    </w:p>
    <w:p w14:paraId="4EA0FDAD" w14:textId="479E769E" w:rsidR="00ED47A1" w:rsidRDefault="00ED47A1" w:rsidP="00ED47A1">
      <w:r>
        <w:t xml:space="preserve">where </w:t>
      </w:r>
      <w:r w:rsidR="000218EB">
        <w:rPr>
          <w:b/>
          <w:i/>
        </w:rPr>
        <w:t>U</w:t>
      </w:r>
      <w:r w:rsidR="000218EB" w:rsidRPr="000218EB">
        <w:rPr>
          <w:b/>
          <w:i/>
          <w:vertAlign w:val="subscript"/>
        </w:rPr>
        <w:t>X</w:t>
      </w:r>
      <w:r>
        <w:t xml:space="preserve"> is the uncertainty matrix, </w:t>
      </w:r>
      <w:r w:rsidR="00D13842" w:rsidRPr="00D13842">
        <w:rPr>
          <w:b/>
          <w:i/>
        </w:rPr>
        <w:t>x</w:t>
      </w:r>
      <w:r w:rsidRPr="00ED47A1">
        <w:rPr>
          <w:vertAlign w:val="subscript"/>
        </w:rPr>
        <w:t>i</w:t>
      </w:r>
      <w:r>
        <w:t xml:space="preserve"> is a sample from the array of vectors containing input quantity indications and </w:t>
      </w:r>
      <m:oMath>
        <m:acc>
          <m:accPr>
            <m:chr m:val="̅"/>
            <m:ctrlPr>
              <w:rPr>
                <w:rFonts w:ascii="Cambria Math" w:hAnsi="Cambria Math"/>
                <w:b/>
                <w:i/>
              </w:rPr>
            </m:ctrlPr>
          </m:accPr>
          <m:e>
            <m:r>
              <m:rPr>
                <m:sty m:val="bi"/>
              </m:rPr>
              <w:rPr>
                <w:rFonts w:ascii="Cambria Math" w:hAnsi="Cambria Math"/>
              </w:rPr>
              <m:t>x</m:t>
            </m:r>
          </m:e>
        </m:acc>
      </m:oMath>
      <w:r>
        <w:t xml:space="preserve"> is the arithmetic mean of that array. For this multivariate case, the minimum value of n will increase linearly with </w:t>
      </w:r>
      <w:r w:rsidRPr="00ED47A1">
        <w:rPr>
          <w:i/>
        </w:rPr>
        <w:t>N</w:t>
      </w:r>
      <w:r>
        <w:t xml:space="preserve">, such that the standard uncertainty is undefined unless </w:t>
      </w:r>
      <w:r w:rsidRPr="00ED47A1">
        <w:rPr>
          <w:i/>
        </w:rPr>
        <w:t>n</w:t>
      </w:r>
      <w:r>
        <w:t xml:space="preserve"> &gt; </w:t>
      </w:r>
      <w:r w:rsidRPr="00ED47A1">
        <w:rPr>
          <w:i/>
        </w:rPr>
        <w:t>N</w:t>
      </w:r>
      <w:r>
        <w:t xml:space="preserve"> + 2. The consequences of this condition are demonstrated </w:t>
      </w:r>
      <w:r w:rsidR="009F1ACA">
        <w:t>shortly</w:t>
      </w:r>
      <w:r>
        <w:t>.</w:t>
      </w:r>
    </w:p>
    <w:p w14:paraId="0744E63B" w14:textId="45CAEDE4" w:rsidR="00854B29" w:rsidRDefault="00854B29" w:rsidP="00854B29">
      <w:pPr>
        <w:pStyle w:val="Heading3"/>
      </w:pPr>
      <w:r>
        <w:t>Comparison of GUM and GUM Supplements approach using example H.2/9.4</w:t>
      </w:r>
    </w:p>
    <w:p w14:paraId="1515137B" w14:textId="2F959BE7" w:rsidR="00854B29" w:rsidRDefault="00854B29" w:rsidP="00854B29">
      <w:r>
        <w:t xml:space="preserve">Both the GUM and the GUM-S2 provide an identical example which can be used to demonstrate the different standard uncertainties obtained when applying the method suggested in each document. The example is a simultaneous measurement of resistance and reactance, which uses a </w:t>
      </w:r>
      <w:r>
        <w:lastRenderedPageBreak/>
        <w:t xml:space="preserve">measurement model with multiple input quantities and multiple output quantities (measurands). The input quantities are voltage </w:t>
      </w:r>
      <w:r w:rsidRPr="00854B29">
        <w:rPr>
          <w:i/>
        </w:rPr>
        <w:t>V</w:t>
      </w:r>
      <w:r>
        <w:t xml:space="preserve">, current, </w:t>
      </w:r>
      <w:r w:rsidRPr="00854B29">
        <w:rPr>
          <w:i/>
        </w:rPr>
        <w:t>I</w:t>
      </w:r>
      <w:r>
        <w:t xml:space="preserve">, and phase, </w:t>
      </w:r>
      <w:r w:rsidRPr="00854B29">
        <w:rPr>
          <w:rFonts w:cstheme="minorHAnsi"/>
        </w:rPr>
        <w:t>φ</w:t>
      </w:r>
      <w:r>
        <w:t xml:space="preserve">, and the measurands are resistance </w:t>
      </w:r>
      <w:r w:rsidRPr="00854B29">
        <w:rPr>
          <w:i/>
        </w:rPr>
        <w:t>R</w:t>
      </w:r>
      <w:r>
        <w:t xml:space="preserve">, reactance, </w:t>
      </w:r>
      <w:r w:rsidRPr="00854B29">
        <w:rPr>
          <w:i/>
        </w:rPr>
        <w:t>X</w:t>
      </w:r>
      <w:r>
        <w:t xml:space="preserve">, and impedance, </w:t>
      </w:r>
      <w:r w:rsidRPr="00854B29">
        <w:rPr>
          <w:i/>
        </w:rPr>
        <w:t>Z</w:t>
      </w:r>
      <w:r>
        <w:t>. The measurement model is defined as:</w:t>
      </w:r>
    </w:p>
    <w:p w14:paraId="198AA890" w14:textId="06102A19" w:rsidR="00854B29" w:rsidRPr="00D9145A" w:rsidRDefault="004757C8" w:rsidP="00854B29">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    X=</m:t>
              </m:r>
              <m:f>
                <m:fPr>
                  <m:ctrlPr>
                    <w:rPr>
                      <w:rFonts w:ascii="Cambria Math" w:hAnsi="Cambria Math"/>
                      <w:i/>
                    </w:rPr>
                  </m:ctrlPr>
                </m:fPr>
                <m:num>
                  <m:r>
                    <w:rPr>
                      <w:rFonts w:ascii="Cambria Math" w:hAnsi="Cambria Math"/>
                    </w:rPr>
                    <m:t>V</m:t>
                  </m:r>
                </m:num>
                <m:den>
                  <m:r>
                    <w:rPr>
                      <w:rFonts w:ascii="Cambria Math" w:hAnsi="Cambria Math"/>
                    </w:rPr>
                    <m:t>I</m:t>
                  </m:r>
                </m:den>
              </m:f>
              <m:func>
                <m:funcPr>
                  <m:ctrlPr>
                    <w:rPr>
                      <w:rFonts w:ascii="Cambria Math" w:hAnsi="Cambria Math"/>
                      <w:i/>
                    </w:rPr>
                  </m:ctrlPr>
                </m:funcPr>
                <m:fName>
                  <m:r>
                    <m:rPr>
                      <m:sty m:val="p"/>
                    </m:rPr>
                    <w:rPr>
                      <w:rFonts w:ascii="Cambria Math" w:hAnsi="Cambria Math"/>
                    </w:rPr>
                    <m:t>sin</m:t>
                  </m:r>
                </m:fName>
                <m:e>
                  <m:r>
                    <w:rPr>
                      <w:rFonts w:ascii="Cambria Math" w:hAnsi="Cambria Math"/>
                      <w:lang w:val="en-US"/>
                    </w:rPr>
                    <m:t>θ</m:t>
                  </m:r>
                </m:e>
              </m:func>
              <m:r>
                <w:rPr>
                  <w:rFonts w:ascii="Cambria Math" w:hAnsi="Cambria Math"/>
                </w:rPr>
                <m:t xml:space="preserve"> ,     Z=</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3.10</m:t>
                  </m:r>
                </m:e>
              </m:d>
              <m:ctrlPr>
                <w:rPr>
                  <w:rFonts w:ascii="Cambria Math" w:hAnsi="Cambria Math"/>
                  <w:i/>
                </w:rPr>
              </m:ctrlPr>
            </m:e>
          </m:eqArr>
        </m:oMath>
      </m:oMathPara>
    </w:p>
    <w:p w14:paraId="39FA96AD" w14:textId="536E303A" w:rsidR="00854B29" w:rsidRDefault="00854B29" w:rsidP="00854B29">
      <w:r>
        <w:t>Six sets of indication values [6] (</w:t>
      </w:r>
      <w:r w:rsidRPr="00854B29">
        <w:rPr>
          <w:i/>
        </w:rPr>
        <w:t>n</w:t>
      </w:r>
      <w:r>
        <w:t xml:space="preserve"> = 6) of </w:t>
      </w:r>
      <w:r w:rsidRPr="00854B29">
        <w:rPr>
          <w:i/>
        </w:rPr>
        <w:t>V</w:t>
      </w:r>
      <w:r>
        <w:t xml:space="preserve">; </w:t>
      </w:r>
      <w:r w:rsidRPr="00854B29">
        <w:rPr>
          <w:i/>
        </w:rPr>
        <w:t>I</w:t>
      </w:r>
      <w:r>
        <w:t xml:space="preserve">; </w:t>
      </w:r>
      <w:r>
        <w:rPr>
          <w:rFonts w:cstheme="minorHAnsi"/>
        </w:rPr>
        <w:t>φ</w:t>
      </w:r>
      <w:r>
        <w:t xml:space="preserve"> are obtained independently by measurement. The version of this example given in the GUM uses only </w:t>
      </w:r>
      <w:r w:rsidRPr="00854B29">
        <w:rPr>
          <w:i/>
        </w:rPr>
        <w:t>n</w:t>
      </w:r>
      <w:r>
        <w:t xml:space="preserve"> = 5 sets, but one additional set of values of </w:t>
      </w:r>
      <w:r w:rsidRPr="00854B29">
        <w:rPr>
          <w:i/>
        </w:rPr>
        <w:t>V</w:t>
      </w:r>
      <w:r>
        <w:t xml:space="preserve">; </w:t>
      </w:r>
      <w:r w:rsidRPr="00854B29">
        <w:rPr>
          <w:i/>
        </w:rPr>
        <w:t>I</w:t>
      </w:r>
      <w:r>
        <w:t xml:space="preserve">; </w:t>
      </w:r>
      <w:r>
        <w:rPr>
          <w:rFonts w:cstheme="minorHAnsi"/>
        </w:rPr>
        <w:t>φ</w:t>
      </w:r>
      <w:r>
        <w:t xml:space="preserve"> has been added for the GUM-S2 example to allow (3</w:t>
      </w:r>
      <w:r w:rsidR="00D13842">
        <w:t>.5</w:t>
      </w:r>
      <w:r>
        <w:t xml:space="preserve">) to be defined for </w:t>
      </w:r>
      <w:r w:rsidRPr="00854B29">
        <w:rPr>
          <w:i/>
        </w:rPr>
        <w:t>N</w:t>
      </w:r>
      <w:r>
        <w:t xml:space="preserve"> = 3 input quantities, a condition which was explained at the end of </w:t>
      </w:r>
      <w:r w:rsidR="009F1ACA">
        <w:t>the previous section</w:t>
      </w:r>
      <w:r>
        <w:t>. These values, together with their arithmetic means and standard uncertainties as calculated from the two approaches using (</w:t>
      </w:r>
      <w:r w:rsidR="00D13842">
        <w:t>3.4</w:t>
      </w:r>
      <w:r>
        <w:t>) and the matrix form of (3</w:t>
      </w:r>
      <w:r w:rsidR="00D13842">
        <w:t>.5</w:t>
      </w:r>
      <w:r>
        <w:t xml:space="preserve">) (which is applicable to measurements involving multiple input quantities), are presented in </w:t>
      </w:r>
      <w:r w:rsidR="00A83AF7">
        <w:t>T</w:t>
      </w:r>
      <w:r>
        <w:t xml:space="preserve">able </w:t>
      </w:r>
      <w:r w:rsidR="009F1ACA">
        <w:t>3.</w:t>
      </w:r>
      <w:r>
        <w:t xml:space="preserve">1. The ratios of the standard uncertainties from each approach is also included in the table, which are identical for all these input quantities due to their dependence only on </w:t>
      </w:r>
      <w:r w:rsidRPr="001707AE">
        <w:rPr>
          <w:i/>
        </w:rPr>
        <w:t>n</w:t>
      </w:r>
      <w:r>
        <w:t xml:space="preserve"> and </w:t>
      </w:r>
      <w:r w:rsidRPr="001707AE">
        <w:rPr>
          <w:i/>
        </w:rPr>
        <w:t>N</w:t>
      </w:r>
      <w:r>
        <w:t xml:space="preserve">, which are also equal for all these input quantities (e.g. when </w:t>
      </w:r>
      <w:r w:rsidRPr="001707AE">
        <w:rPr>
          <w:i/>
        </w:rPr>
        <w:t>n</w:t>
      </w:r>
      <w:r>
        <w:t xml:space="preserve"> = 6 and </w:t>
      </w:r>
      <w:r w:rsidRPr="001707AE">
        <w:rPr>
          <w:i/>
        </w:rPr>
        <w:t>N</w:t>
      </w:r>
      <w:r>
        <w:t xml:space="preserve"> = 3,</w:t>
      </w:r>
      <w:r w:rsidR="001707AE">
        <w:t xml:space="preserve"> </w:t>
      </w:r>
      <m:oMath>
        <m:rad>
          <m:radPr>
            <m:degHide m:val="1"/>
            <m:ctrlPr>
              <w:rPr>
                <w:rFonts w:ascii="Cambria Math" w:hAnsi="Cambria Math"/>
                <w:i/>
              </w:rPr>
            </m:ctrlPr>
          </m:radPr>
          <m:deg/>
          <m:e>
            <m:r>
              <w:rPr>
                <w:rFonts w:ascii="Cambria Math" w:hAnsi="Cambria Math"/>
              </w:rPr>
              <m:t xml:space="preserve">ν/(ν-2) </m:t>
            </m:r>
          </m:e>
        </m:rad>
        <m:r>
          <w:rPr>
            <w:rFonts w:ascii="Cambria Math" w:hAnsi="Cambria Math"/>
          </w:rPr>
          <m:t>=</m:t>
        </m:r>
        <m:rad>
          <m:radPr>
            <m:degHide m:val="1"/>
            <m:ctrlPr>
              <w:rPr>
                <w:rFonts w:ascii="Cambria Math" w:hAnsi="Cambria Math"/>
                <w:i/>
              </w:rPr>
            </m:ctrlPr>
          </m:radPr>
          <m:deg/>
          <m:e>
            <m:r>
              <w:rPr>
                <w:rFonts w:ascii="Cambria Math" w:hAnsi="Cambria Math"/>
              </w:rPr>
              <m:t>(n-N)/(n-N-2)</m:t>
            </m:r>
          </m:e>
        </m:rad>
        <m:r>
          <w:rPr>
            <w:rFonts w:ascii="Cambria Math" w:hAnsi="Cambria Math"/>
          </w:rPr>
          <m:t>=</m:t>
        </m:r>
        <m:rad>
          <m:radPr>
            <m:degHide m:val="1"/>
            <m:ctrlPr>
              <w:rPr>
                <w:rFonts w:ascii="Cambria Math" w:hAnsi="Cambria Math"/>
                <w:i/>
              </w:rPr>
            </m:ctrlPr>
          </m:radPr>
          <m:deg/>
          <m:e>
            <m:r>
              <w:rPr>
                <w:rFonts w:ascii="Cambria Math" w:hAnsi="Cambria Math"/>
              </w:rPr>
              <m:t>3</m:t>
            </m:r>
          </m:e>
        </m:rad>
      </m:oMath>
      <w:r>
        <w:t>. This explains why standard uncertainties evaluated with Category A methods using the minimum number of observations following the GUM-S1/S2 approach are always 1.732 times larger than the standard uncertainties calculated following the GUM approach.</w:t>
      </w:r>
    </w:p>
    <w:p w14:paraId="300B244B" w14:textId="1C768AE2" w:rsidR="00A83AF7" w:rsidRDefault="00A83AF7" w:rsidP="00A83AF7">
      <w:pPr>
        <w:pStyle w:val="Caption"/>
        <w:keepNext/>
        <w:jc w:val="center"/>
      </w:pPr>
      <w:r>
        <w:t xml:space="preserve">Table </w:t>
      </w:r>
      <w:r w:rsidR="009F1ACA">
        <w:t>3.</w:t>
      </w:r>
      <w:r w:rsidR="004757C8">
        <w:rPr>
          <w:noProof/>
        </w:rPr>
        <w:fldChar w:fldCharType="begin"/>
      </w:r>
      <w:r w:rsidR="004757C8">
        <w:rPr>
          <w:noProof/>
        </w:rPr>
        <w:instrText xml:space="preserve"> SEQ Table \* ARABIC </w:instrText>
      </w:r>
      <w:r w:rsidR="004757C8">
        <w:rPr>
          <w:noProof/>
        </w:rPr>
        <w:fldChar w:fldCharType="separate"/>
      </w:r>
      <w:r w:rsidR="00AA10ED">
        <w:rPr>
          <w:noProof/>
        </w:rPr>
        <w:t>1</w:t>
      </w:r>
      <w:r w:rsidR="004757C8">
        <w:rPr>
          <w:noProof/>
        </w:rPr>
        <w:fldChar w:fldCharType="end"/>
      </w:r>
      <w:r>
        <w:t>: The indication values from the example “Simultaneous Resistance and Reactance Measurement” and their statistical properties as evaluated by the approaches given in [5] (example H.2) and [8] (example 9.4).</w:t>
      </w:r>
    </w:p>
    <w:p w14:paraId="4DB00921" w14:textId="2C2C78F7" w:rsidR="001707AE" w:rsidRDefault="00A83AF7" w:rsidP="00A83AF7">
      <w:pPr>
        <w:jc w:val="center"/>
      </w:pPr>
      <w:r>
        <w:rPr>
          <w:noProof/>
          <w:lang w:eastAsia="en-GB"/>
        </w:rPr>
        <w:drawing>
          <wp:inline distT="0" distB="0" distL="0" distR="0" wp14:anchorId="36DC6625" wp14:editId="01216B38">
            <wp:extent cx="2390775" cy="2164621"/>
            <wp:effectExtent l="0" t="0" r="0" b="762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B84659.tmp"/>
                    <pic:cNvPicPr/>
                  </pic:nvPicPr>
                  <pic:blipFill>
                    <a:blip r:embed="rId12">
                      <a:extLst>
                        <a:ext uri="{28A0092B-C50C-407E-A947-70E740481C1C}">
                          <a14:useLocalDpi xmlns:a14="http://schemas.microsoft.com/office/drawing/2010/main" val="0"/>
                        </a:ext>
                      </a:extLst>
                    </a:blip>
                    <a:stretch>
                      <a:fillRect/>
                    </a:stretch>
                  </pic:blipFill>
                  <pic:spPr>
                    <a:xfrm>
                      <a:off x="0" y="0"/>
                      <a:ext cx="2408862" cy="2180997"/>
                    </a:xfrm>
                    <a:prstGeom prst="rect">
                      <a:avLst/>
                    </a:prstGeom>
                  </pic:spPr>
                </pic:pic>
              </a:graphicData>
            </a:graphic>
          </wp:inline>
        </w:drawing>
      </w:r>
    </w:p>
    <w:p w14:paraId="412963F6" w14:textId="1117B18A" w:rsidR="00A83AF7" w:rsidRDefault="00A83AF7" w:rsidP="00A83AF7">
      <w:r>
        <w:t xml:space="preserve">This difference in the input quantity uncertainties calculated from the two approaches propagates through the measurement model and therefore significantly affects the combined standard uncertainties of the measurands. Table </w:t>
      </w:r>
      <w:r w:rsidR="009F1ACA">
        <w:t>3.</w:t>
      </w:r>
      <w:r>
        <w:t xml:space="preserve">2 presents the combined standard uncertainties of the measurands for the described example as evaluated by both approaches, together with a ratio of the uncertainty values. For all three measurands the combined standard uncertainty calculated using the </w:t>
      </w:r>
      <w:r>
        <w:lastRenderedPageBreak/>
        <w:t>GUM-S1/S2 method is more than double the equivalent values calculated using the GUM method. For other measurement models with higher sensitivities to the input quantities, this difference could be even greater.</w:t>
      </w:r>
    </w:p>
    <w:p w14:paraId="0FA3BED2" w14:textId="76BD4EED" w:rsidR="00A83AF7" w:rsidRDefault="00A83AF7" w:rsidP="00A83AF7">
      <w:pPr>
        <w:pStyle w:val="Caption"/>
        <w:keepNext/>
        <w:jc w:val="center"/>
      </w:pPr>
      <w:r>
        <w:t xml:space="preserve">Table </w:t>
      </w:r>
      <w:r w:rsidR="009F1ACA">
        <w:t>3.</w:t>
      </w:r>
      <w:r w:rsidR="004757C8">
        <w:rPr>
          <w:noProof/>
        </w:rPr>
        <w:fldChar w:fldCharType="begin"/>
      </w:r>
      <w:r w:rsidR="004757C8">
        <w:rPr>
          <w:noProof/>
        </w:rPr>
        <w:instrText xml:space="preserve"> SEQ Table \* ARABIC </w:instrText>
      </w:r>
      <w:r w:rsidR="004757C8">
        <w:rPr>
          <w:noProof/>
        </w:rPr>
        <w:fldChar w:fldCharType="separate"/>
      </w:r>
      <w:r w:rsidR="00AA10ED">
        <w:rPr>
          <w:noProof/>
        </w:rPr>
        <w:t>2</w:t>
      </w:r>
      <w:r w:rsidR="004757C8">
        <w:rPr>
          <w:noProof/>
        </w:rPr>
        <w:fldChar w:fldCharType="end"/>
      </w:r>
      <w:r>
        <w:t>: A comparison of the results obtained for the example “Simultaneous Resistance and Reactance Measurement”</w:t>
      </w:r>
      <w:r w:rsidR="00D9145A">
        <w:t xml:space="preserve"> </w:t>
      </w:r>
      <w:r>
        <w:t>using the approaches given in [5] (example H.2) and [8] (example 9.4).</w:t>
      </w:r>
    </w:p>
    <w:p w14:paraId="6D696639" w14:textId="11325AF0" w:rsidR="00A83AF7" w:rsidRDefault="00A83AF7" w:rsidP="00A83AF7">
      <w:pPr>
        <w:jc w:val="center"/>
      </w:pPr>
      <w:r>
        <w:rPr>
          <w:noProof/>
          <w:lang w:eastAsia="en-GB"/>
        </w:rPr>
        <w:drawing>
          <wp:inline distT="0" distB="0" distL="0" distR="0" wp14:anchorId="64FA3FAF" wp14:editId="3644D3F5">
            <wp:extent cx="2466975" cy="837010"/>
            <wp:effectExtent l="0" t="0" r="0" b="127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B856B7.tmp"/>
                    <pic:cNvPicPr/>
                  </pic:nvPicPr>
                  <pic:blipFill>
                    <a:blip r:embed="rId13">
                      <a:extLst>
                        <a:ext uri="{28A0092B-C50C-407E-A947-70E740481C1C}">
                          <a14:useLocalDpi xmlns:a14="http://schemas.microsoft.com/office/drawing/2010/main" val="0"/>
                        </a:ext>
                      </a:extLst>
                    </a:blip>
                    <a:stretch>
                      <a:fillRect/>
                    </a:stretch>
                  </pic:blipFill>
                  <pic:spPr>
                    <a:xfrm>
                      <a:off x="0" y="0"/>
                      <a:ext cx="2558561" cy="868084"/>
                    </a:xfrm>
                    <a:prstGeom prst="rect">
                      <a:avLst/>
                    </a:prstGeom>
                  </pic:spPr>
                </pic:pic>
              </a:graphicData>
            </a:graphic>
          </wp:inline>
        </w:drawing>
      </w:r>
    </w:p>
    <w:p w14:paraId="53D76AAD" w14:textId="079CD649" w:rsidR="00A83AF7" w:rsidRDefault="00A83AF7" w:rsidP="00A83AF7">
      <w:pPr>
        <w:pStyle w:val="Heading3"/>
      </w:pPr>
      <w:r>
        <w:t>Comparison of GUM and GUM Supplements approach using microwave scattering parameters example</w:t>
      </w:r>
    </w:p>
    <w:p w14:paraId="3C9A7040" w14:textId="4E22A017" w:rsidR="00CC2B0A" w:rsidRDefault="00A83AF7" w:rsidP="0002288A">
      <w:pPr>
        <w:rPr>
          <w:rFonts w:eastAsiaTheme="minorEastAsia"/>
        </w:rPr>
      </w:pPr>
      <w:r>
        <w:t>High-frequency electromagnetic metrology often involves using multiple complex</w:t>
      </w:r>
      <w:r w:rsidR="00534EE3">
        <w:t>-</w:t>
      </w:r>
      <w:r>
        <w:t>valued quantities. Common input quantities for this type of measurement, measured using instruments such as vector network analysers (VNA), are scattering parameters (S-parameters)</w:t>
      </w:r>
      <w:r w:rsidR="0002288A">
        <w:t xml:space="preserve">, as described in Chapter 2. </w:t>
      </w:r>
      <w:r w:rsidR="00B30E85" w:rsidRPr="00B30E85">
        <w:rPr>
          <w:rFonts w:eastAsiaTheme="minorEastAsia"/>
        </w:rPr>
        <w:t>Because each S-parameter is a complex-valued quantity (S = (</w:t>
      </w:r>
      <w:proofErr w:type="spellStart"/>
      <w:r w:rsidR="00B30E85" w:rsidRPr="00B30E85">
        <w:rPr>
          <w:rFonts w:eastAsiaTheme="minorEastAsia"/>
        </w:rPr>
        <w:t>S</w:t>
      </w:r>
      <w:r w:rsidR="00B30E85" w:rsidRPr="00B30E85">
        <w:rPr>
          <w:rFonts w:eastAsiaTheme="minorEastAsia"/>
          <w:vertAlign w:val="subscript"/>
        </w:rPr>
        <w:t>Re</w:t>
      </w:r>
      <w:proofErr w:type="spellEnd"/>
      <w:r w:rsidR="00B30E85" w:rsidRPr="00B30E85">
        <w:rPr>
          <w:rFonts w:eastAsiaTheme="minorEastAsia"/>
        </w:rPr>
        <w:t xml:space="preserve">, </w:t>
      </w:r>
      <w:proofErr w:type="spellStart"/>
      <w:r w:rsidR="00B30E85" w:rsidRPr="00B30E85">
        <w:rPr>
          <w:rFonts w:eastAsiaTheme="minorEastAsia"/>
        </w:rPr>
        <w:t>S</w:t>
      </w:r>
      <w:r w:rsidR="00B30E85" w:rsidRPr="00B30E85">
        <w:rPr>
          <w:rFonts w:eastAsiaTheme="minorEastAsia"/>
          <w:vertAlign w:val="subscript"/>
        </w:rPr>
        <w:t>Im</w:t>
      </w:r>
      <w:proofErr w:type="spellEnd"/>
      <w:r w:rsidR="00B30E85" w:rsidRPr="00B30E85">
        <w:rPr>
          <w:rFonts w:eastAsiaTheme="minorEastAsia"/>
        </w:rPr>
        <w:t>)),</w:t>
      </w:r>
      <w:r w:rsidR="00B30E85">
        <w:rPr>
          <w:rFonts w:eastAsiaTheme="minorEastAsia"/>
        </w:rPr>
        <w:t xml:space="preserve"> </w:t>
      </w:r>
      <w:r w:rsidR="00B30E85" w:rsidRPr="00B30E85">
        <w:rPr>
          <w:rFonts w:eastAsiaTheme="minorEastAsia"/>
        </w:rPr>
        <w:t>there are 2m</w:t>
      </w:r>
      <w:r w:rsidR="00B30E85" w:rsidRPr="00B30E85">
        <w:rPr>
          <w:rFonts w:eastAsiaTheme="minorEastAsia"/>
          <w:vertAlign w:val="superscript"/>
        </w:rPr>
        <w:t>2</w:t>
      </w:r>
      <w:r w:rsidR="00B30E85">
        <w:rPr>
          <w:rFonts w:eastAsiaTheme="minorEastAsia"/>
        </w:rPr>
        <w:t xml:space="preserve"> </w:t>
      </w:r>
      <w:r w:rsidR="00B30E85" w:rsidRPr="00B30E85">
        <w:rPr>
          <w:rFonts w:eastAsiaTheme="minorEastAsia"/>
        </w:rPr>
        <w:t>input quantities required in a measurement model which uses the</w:t>
      </w:r>
      <w:r w:rsidR="00B30E85">
        <w:rPr>
          <w:rFonts w:eastAsiaTheme="minorEastAsia"/>
        </w:rPr>
        <w:t xml:space="preserve"> </w:t>
      </w:r>
      <w:r w:rsidR="00B30E85" w:rsidRPr="00B30E85">
        <w:rPr>
          <w:rFonts w:eastAsiaTheme="minorEastAsia"/>
        </w:rPr>
        <w:t>complete device response. All these quantities are correlated, so a multivariate</w:t>
      </w:r>
      <w:r w:rsidR="00B30E85">
        <w:rPr>
          <w:rFonts w:eastAsiaTheme="minorEastAsia"/>
        </w:rPr>
        <w:t xml:space="preserve"> </w:t>
      </w:r>
      <w:r w:rsidR="00B30E85" w:rsidRPr="00B30E85">
        <w:rPr>
          <w:rFonts w:eastAsiaTheme="minorEastAsia"/>
        </w:rPr>
        <w:t xml:space="preserve">distribution should be used to represent them. It has been shown </w:t>
      </w:r>
      <w:r w:rsidR="0002288A">
        <w:rPr>
          <w:rFonts w:eastAsiaTheme="minorEastAsia"/>
        </w:rPr>
        <w:t>previously</w:t>
      </w:r>
      <w:r w:rsidR="00B30E85" w:rsidRPr="00B30E85">
        <w:rPr>
          <w:rFonts w:eastAsiaTheme="minorEastAsia"/>
        </w:rPr>
        <w:t xml:space="preserve"> that for a Category A evaluation of uncertainty, both the number of repeat</w:t>
      </w:r>
      <w:r w:rsidR="00B30E85">
        <w:rPr>
          <w:rFonts w:eastAsiaTheme="minorEastAsia"/>
        </w:rPr>
        <w:t xml:space="preserve"> </w:t>
      </w:r>
      <w:r w:rsidR="00B30E85" w:rsidRPr="00B30E85">
        <w:rPr>
          <w:rFonts w:eastAsiaTheme="minorEastAsia"/>
        </w:rPr>
        <w:t>observations and the number of input quantities have a significant effect on the</w:t>
      </w:r>
      <w:r w:rsidR="00B30E85">
        <w:rPr>
          <w:rFonts w:eastAsiaTheme="minorEastAsia"/>
        </w:rPr>
        <w:t xml:space="preserve"> </w:t>
      </w:r>
      <w:r w:rsidR="00B30E85" w:rsidRPr="00B30E85">
        <w:rPr>
          <w:rFonts w:eastAsiaTheme="minorEastAsia"/>
        </w:rPr>
        <w:t>differe</w:t>
      </w:r>
      <w:r w:rsidR="00B30E85">
        <w:rPr>
          <w:rFonts w:eastAsiaTheme="minorEastAsia"/>
        </w:rPr>
        <w:t>n</w:t>
      </w:r>
      <w:r w:rsidR="00B30E85" w:rsidRPr="00B30E85">
        <w:rPr>
          <w:rFonts w:eastAsiaTheme="minorEastAsia"/>
        </w:rPr>
        <w:t>ce in uncertainty as calculated from the two approaches presented in the</w:t>
      </w:r>
      <w:r w:rsidR="00B30E85">
        <w:rPr>
          <w:rFonts w:eastAsiaTheme="minorEastAsia"/>
        </w:rPr>
        <w:t xml:space="preserve"> </w:t>
      </w:r>
      <w:r w:rsidR="00B30E85" w:rsidRPr="00B30E85">
        <w:rPr>
          <w:rFonts w:eastAsiaTheme="minorEastAsia"/>
        </w:rPr>
        <w:t xml:space="preserve">GUM and the GUM-S1/S2. Table </w:t>
      </w:r>
      <w:r w:rsidR="009F1ACA">
        <w:rPr>
          <w:rFonts w:eastAsiaTheme="minorEastAsia"/>
        </w:rPr>
        <w:t>3.</w:t>
      </w:r>
      <w:r w:rsidR="00B30E85" w:rsidRPr="00B30E85">
        <w:rPr>
          <w:rFonts w:eastAsiaTheme="minorEastAsia"/>
        </w:rPr>
        <w:t>3 shows the ratio of uncertainties calculated</w:t>
      </w:r>
      <w:r w:rsidR="00B30E85">
        <w:rPr>
          <w:rFonts w:eastAsiaTheme="minorEastAsia"/>
        </w:rPr>
        <w:t xml:space="preserve"> </w:t>
      </w:r>
      <w:r w:rsidR="00B30E85" w:rsidRPr="00B30E85">
        <w:rPr>
          <w:rFonts w:eastAsiaTheme="minorEastAsia"/>
        </w:rPr>
        <w:t>from both approaches when applied to a measurement using scattering parameters</w:t>
      </w:r>
      <w:r w:rsidR="00B30E85">
        <w:rPr>
          <w:rFonts w:eastAsiaTheme="minorEastAsia"/>
        </w:rPr>
        <w:t xml:space="preserve"> </w:t>
      </w:r>
      <w:r w:rsidR="00B30E85" w:rsidRPr="00B30E85">
        <w:rPr>
          <w:rFonts w:eastAsiaTheme="minorEastAsia"/>
        </w:rPr>
        <w:t xml:space="preserve">obtained from the minimum number of repeat observations, </w:t>
      </w:r>
      <w:r w:rsidR="00B30E85" w:rsidRPr="0002288A">
        <w:rPr>
          <w:rFonts w:eastAsiaTheme="minorEastAsia"/>
          <w:i/>
        </w:rPr>
        <w:t>n</w:t>
      </w:r>
      <w:r w:rsidR="00B30E85" w:rsidRPr="00B30E85">
        <w:rPr>
          <w:rFonts w:eastAsiaTheme="minorEastAsia"/>
        </w:rPr>
        <w:t>, for devices</w:t>
      </w:r>
      <w:r w:rsidR="00B30E85">
        <w:rPr>
          <w:rFonts w:eastAsiaTheme="minorEastAsia"/>
        </w:rPr>
        <w:t xml:space="preserve"> </w:t>
      </w:r>
      <w:r w:rsidR="00B30E85" w:rsidRPr="00B30E85">
        <w:rPr>
          <w:rFonts w:eastAsiaTheme="minorEastAsia"/>
        </w:rPr>
        <w:t xml:space="preserve">with </w:t>
      </w:r>
      <w:r w:rsidR="00B30E85" w:rsidRPr="0002288A">
        <w:rPr>
          <w:rFonts w:eastAsiaTheme="minorEastAsia"/>
          <w:i/>
        </w:rPr>
        <w:t>m</w:t>
      </w:r>
      <w:r w:rsidR="00B30E85" w:rsidRPr="00B30E85">
        <w:rPr>
          <w:rFonts w:eastAsiaTheme="minorEastAsia"/>
        </w:rPr>
        <w:t xml:space="preserve"> ports.</w:t>
      </w:r>
    </w:p>
    <w:p w14:paraId="786AA82D" w14:textId="7C3615D2" w:rsidR="00CC2B0A" w:rsidRDefault="00CC2B0A" w:rsidP="00CC2B0A">
      <w:pPr>
        <w:pStyle w:val="Caption"/>
        <w:keepNext/>
        <w:jc w:val="center"/>
      </w:pPr>
      <w:r>
        <w:t xml:space="preserve">Table </w:t>
      </w:r>
      <w:r w:rsidR="009F1ACA">
        <w:t>3.</w:t>
      </w:r>
      <w:r w:rsidR="004757C8">
        <w:rPr>
          <w:noProof/>
        </w:rPr>
        <w:fldChar w:fldCharType="begin"/>
      </w:r>
      <w:r w:rsidR="004757C8">
        <w:rPr>
          <w:noProof/>
        </w:rPr>
        <w:instrText xml:space="preserve"> SEQ Table \* ARABIC </w:instrText>
      </w:r>
      <w:r w:rsidR="004757C8">
        <w:rPr>
          <w:noProof/>
        </w:rPr>
        <w:fldChar w:fldCharType="separate"/>
      </w:r>
      <w:r w:rsidR="00AA10ED">
        <w:rPr>
          <w:noProof/>
        </w:rPr>
        <w:t>3</w:t>
      </w:r>
      <w:r w:rsidR="004757C8">
        <w:rPr>
          <w:noProof/>
        </w:rPr>
        <w:fldChar w:fldCharType="end"/>
      </w:r>
      <w:r>
        <w:t>: The difference in standard uncertainties obtained using the GUM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GUM</w:t>
      </w:r>
      <w:r>
        <w:t>) and the GUM-S1/S2 (u(</w:t>
      </w:r>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bscript"/>
        </w:rPr>
        <w:t>SUPP</w:t>
      </w:r>
      <w:r>
        <w:t xml:space="preserve">) approaches to measure a full set of scattering parameters for microwave devices with various numbers of ports, </w:t>
      </w:r>
      <w:r w:rsidRPr="00CC2B0A">
        <w:rPr>
          <w:i/>
        </w:rPr>
        <w:t>m</w:t>
      </w:r>
      <w:r>
        <w:t>. Each device has 2</w:t>
      </w:r>
      <w:r w:rsidRPr="00CC2B0A">
        <w:rPr>
          <w:i/>
        </w:rPr>
        <w:t>m</w:t>
      </w:r>
      <w:r w:rsidRPr="00CC2B0A">
        <w:rPr>
          <w:vertAlign w:val="superscript"/>
        </w:rPr>
        <w:t>2</w:t>
      </w:r>
      <w:r>
        <w:t xml:space="preserve"> input quantities, </w:t>
      </w:r>
      <w:r w:rsidRPr="00CC2B0A">
        <w:rPr>
          <w:i/>
        </w:rPr>
        <w:t>N</w:t>
      </w:r>
      <w:r>
        <w:t xml:space="preserve">, and requires a minimum of </w:t>
      </w:r>
      <w:r w:rsidRPr="00CC2B0A">
        <w:rPr>
          <w:i/>
        </w:rPr>
        <w:t>N</w:t>
      </w:r>
      <w:r>
        <w:t xml:space="preserve"> + 3 repeat observations, </w:t>
      </w:r>
      <w:r w:rsidRPr="00CC2B0A">
        <w:rPr>
          <w:i/>
        </w:rPr>
        <w:t>n</w:t>
      </w:r>
      <w:r>
        <w:t xml:space="preserve">, in order for </w:t>
      </w:r>
      <w:proofErr w:type="gramStart"/>
      <w:r>
        <w:t>u(</w:t>
      </w:r>
      <w:proofErr w:type="gramEnd"/>
      <m:oMath>
        <m:acc>
          <m:accPr>
            <m:chr m:val="̅"/>
            <m:ctrlPr>
              <w:rPr>
                <w:rFonts w:ascii="Cambria Math" w:hAnsi="Cambria Math"/>
                <w:b w:val="0"/>
                <w:bCs w:val="0"/>
                <w:i/>
                <w:color w:val="auto"/>
                <w:sz w:val="22"/>
                <w:szCs w:val="22"/>
              </w:rPr>
            </m:ctrlPr>
          </m:accPr>
          <m:e>
            <m:r>
              <m:rPr>
                <m:sty m:val="bi"/>
              </m:rPr>
              <w:rPr>
                <w:rFonts w:ascii="Cambria Math" w:hAnsi="Cambria Math"/>
              </w:rPr>
              <m:t>x</m:t>
            </m:r>
          </m:e>
        </m:acc>
      </m:oMath>
      <w:r>
        <w:t>)</w:t>
      </w:r>
      <w:r w:rsidRPr="00CC2B0A">
        <w:rPr>
          <w:vertAlign w:val="superscript"/>
        </w:rPr>
        <w:t>SUPP</w:t>
      </w:r>
      <w:r>
        <w:t xml:space="preserve"> to be defined.</w:t>
      </w:r>
    </w:p>
    <w:p w14:paraId="0832761D" w14:textId="75A1006E" w:rsidR="00CC2B0A" w:rsidRDefault="00CC2B0A" w:rsidP="00CC2B0A">
      <w:pPr>
        <w:jc w:val="center"/>
        <w:rPr>
          <w:rFonts w:eastAsiaTheme="minorEastAsia"/>
        </w:rPr>
      </w:pPr>
      <w:r>
        <w:rPr>
          <w:rFonts w:eastAsiaTheme="minorEastAsia"/>
          <w:noProof/>
          <w:lang w:eastAsia="en-GB"/>
        </w:rPr>
        <w:drawing>
          <wp:inline distT="0" distB="0" distL="0" distR="0" wp14:anchorId="50EE6569" wp14:editId="06223CBF">
            <wp:extent cx="4570887" cy="1743075"/>
            <wp:effectExtent l="0" t="0" r="127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B8EBC2.tmp"/>
                    <pic:cNvPicPr/>
                  </pic:nvPicPr>
                  <pic:blipFill>
                    <a:blip r:embed="rId14">
                      <a:extLst>
                        <a:ext uri="{28A0092B-C50C-407E-A947-70E740481C1C}">
                          <a14:useLocalDpi xmlns:a14="http://schemas.microsoft.com/office/drawing/2010/main" val="0"/>
                        </a:ext>
                      </a:extLst>
                    </a:blip>
                    <a:stretch>
                      <a:fillRect/>
                    </a:stretch>
                  </pic:blipFill>
                  <pic:spPr>
                    <a:xfrm>
                      <a:off x="0" y="0"/>
                      <a:ext cx="4636960" cy="1768272"/>
                    </a:xfrm>
                    <a:prstGeom prst="rect">
                      <a:avLst/>
                    </a:prstGeom>
                  </pic:spPr>
                </pic:pic>
              </a:graphicData>
            </a:graphic>
          </wp:inline>
        </w:drawing>
      </w:r>
    </w:p>
    <w:p w14:paraId="4B4765FC" w14:textId="0E080EE2" w:rsidR="00A83AF7" w:rsidRDefault="00CC2B0A" w:rsidP="00CC2B0A">
      <w:pPr>
        <w:rPr>
          <w:rFonts w:eastAsiaTheme="minorEastAsia"/>
        </w:rPr>
      </w:pPr>
      <w:r w:rsidRPr="00CC2B0A">
        <w:rPr>
          <w:rFonts w:eastAsiaTheme="minorEastAsia"/>
        </w:rPr>
        <w:lastRenderedPageBreak/>
        <w:t xml:space="preserve">It can be seen that for devices with multiple ports, </w:t>
      </w:r>
      <w:r w:rsidRPr="0002288A">
        <w:rPr>
          <w:rFonts w:eastAsiaTheme="minorEastAsia"/>
          <w:i/>
        </w:rPr>
        <w:t>n</w:t>
      </w:r>
      <w:r w:rsidRPr="00CC2B0A">
        <w:rPr>
          <w:rFonts w:eastAsiaTheme="minorEastAsia"/>
        </w:rPr>
        <w:t xml:space="preserve"> can become large in</w:t>
      </w:r>
      <w:r>
        <w:rPr>
          <w:rFonts w:eastAsiaTheme="minorEastAsia"/>
        </w:rPr>
        <w:t xml:space="preserve"> </w:t>
      </w:r>
      <w:r w:rsidRPr="00CC2B0A">
        <w:rPr>
          <w:rFonts w:eastAsiaTheme="minorEastAsia"/>
        </w:rPr>
        <w:t>order for (3</w:t>
      </w:r>
      <w:r w:rsidR="0002288A">
        <w:rPr>
          <w:rFonts w:eastAsiaTheme="minorEastAsia"/>
        </w:rPr>
        <w:t>.5</w:t>
      </w:r>
      <w:r w:rsidRPr="00CC2B0A">
        <w:rPr>
          <w:rFonts w:eastAsiaTheme="minorEastAsia"/>
        </w:rPr>
        <w:t>) to be defined and calculate the standard uncertainty. It is likely</w:t>
      </w:r>
      <w:r>
        <w:rPr>
          <w:rFonts w:eastAsiaTheme="minorEastAsia"/>
        </w:rPr>
        <w:t xml:space="preserve"> </w:t>
      </w:r>
      <w:r w:rsidRPr="00CC2B0A">
        <w:rPr>
          <w:rFonts w:eastAsiaTheme="minorEastAsia"/>
        </w:rPr>
        <w:t>that the user will not always have the time or resources available to perform</w:t>
      </w:r>
      <w:r>
        <w:rPr>
          <w:rFonts w:eastAsiaTheme="minorEastAsia"/>
        </w:rPr>
        <w:t xml:space="preserve"> </w:t>
      </w:r>
      <w:r w:rsidRPr="00CC2B0A">
        <w:rPr>
          <w:rFonts w:eastAsiaTheme="minorEastAsia"/>
        </w:rPr>
        <w:t>such a quantity of measurements. In microwave measurement environments,</w:t>
      </w:r>
      <w:r>
        <w:rPr>
          <w:rFonts w:eastAsiaTheme="minorEastAsia"/>
        </w:rPr>
        <w:t xml:space="preserve"> </w:t>
      </w:r>
      <w:r w:rsidRPr="00CC2B0A">
        <w:rPr>
          <w:rFonts w:eastAsiaTheme="minorEastAsia"/>
        </w:rPr>
        <w:t>connections are typically made by hand using coaxial connectors. A typical</w:t>
      </w:r>
      <w:r>
        <w:rPr>
          <w:rFonts w:eastAsiaTheme="minorEastAsia"/>
        </w:rPr>
        <w:t xml:space="preserve"> </w:t>
      </w:r>
      <w:r w:rsidRPr="00CC2B0A">
        <w:rPr>
          <w:rFonts w:eastAsiaTheme="minorEastAsia"/>
        </w:rPr>
        <w:t>measurement may include a Category A evaluation of uncertainty due to connection</w:t>
      </w:r>
      <w:r>
        <w:rPr>
          <w:rFonts w:eastAsiaTheme="minorEastAsia"/>
        </w:rPr>
        <w:t xml:space="preserve"> </w:t>
      </w:r>
      <w:r w:rsidRPr="00CC2B0A">
        <w:rPr>
          <w:rFonts w:eastAsiaTheme="minorEastAsia"/>
        </w:rPr>
        <w:t>repeatability. Considering the specific example of a 4-port device, this</w:t>
      </w:r>
      <w:r>
        <w:rPr>
          <w:rFonts w:eastAsiaTheme="minorEastAsia"/>
        </w:rPr>
        <w:t xml:space="preserve"> </w:t>
      </w:r>
      <w:r w:rsidRPr="00CC2B0A">
        <w:rPr>
          <w:rFonts w:eastAsiaTheme="minorEastAsia"/>
        </w:rPr>
        <w:t>requirement would result in the need for a minimum of 35 × 4 = 140 repeat</w:t>
      </w:r>
      <w:r>
        <w:rPr>
          <w:rFonts w:eastAsiaTheme="minorEastAsia"/>
        </w:rPr>
        <w:t xml:space="preserve"> </w:t>
      </w:r>
      <w:r w:rsidRPr="00CC2B0A">
        <w:rPr>
          <w:rFonts w:eastAsiaTheme="minorEastAsia"/>
        </w:rPr>
        <w:t>coaxial connections to be made in order to perform a Category A evaluation</w:t>
      </w:r>
      <w:r>
        <w:rPr>
          <w:rFonts w:eastAsiaTheme="minorEastAsia"/>
        </w:rPr>
        <w:t xml:space="preserve"> </w:t>
      </w:r>
      <w:r w:rsidRPr="00CC2B0A">
        <w:rPr>
          <w:rFonts w:eastAsiaTheme="minorEastAsia"/>
        </w:rPr>
        <w:t>of the standard uncertainty using the GUM-S1/S2 approach. By contrast, the</w:t>
      </w:r>
      <w:r>
        <w:rPr>
          <w:rFonts w:eastAsiaTheme="minorEastAsia"/>
        </w:rPr>
        <w:t xml:space="preserve"> </w:t>
      </w:r>
      <w:r w:rsidRPr="00CC2B0A">
        <w:rPr>
          <w:rFonts w:eastAsiaTheme="minorEastAsia"/>
        </w:rPr>
        <w:t>classical approach used in the GUM is defined with just 2 repeat observations,</w:t>
      </w:r>
      <w:r>
        <w:rPr>
          <w:rFonts w:eastAsiaTheme="minorEastAsia"/>
        </w:rPr>
        <w:t xml:space="preserve"> </w:t>
      </w:r>
      <w:r w:rsidRPr="00CC2B0A">
        <w:rPr>
          <w:rFonts w:eastAsiaTheme="minorEastAsia"/>
        </w:rPr>
        <w:t>which would require only 2 × 4 = 8 repeat coaxial connections to be made. Figure</w:t>
      </w:r>
      <w:r>
        <w:rPr>
          <w:rFonts w:eastAsiaTheme="minorEastAsia"/>
        </w:rPr>
        <w:t xml:space="preserve"> </w:t>
      </w:r>
      <w:r w:rsidR="009F1ACA">
        <w:rPr>
          <w:rFonts w:eastAsiaTheme="minorEastAsia"/>
        </w:rPr>
        <w:t>3.4</w:t>
      </w:r>
      <w:r w:rsidRPr="00CC2B0A">
        <w:rPr>
          <w:rFonts w:eastAsiaTheme="minorEastAsia"/>
        </w:rPr>
        <w:t xml:space="preserve"> shows the minimum number of repeat observations required when using</w:t>
      </w:r>
      <w:r>
        <w:rPr>
          <w:rFonts w:eastAsiaTheme="minorEastAsia"/>
        </w:rPr>
        <w:t xml:space="preserve"> </w:t>
      </w:r>
      <w:r w:rsidRPr="00CC2B0A">
        <w:rPr>
          <w:rFonts w:eastAsiaTheme="minorEastAsia"/>
        </w:rPr>
        <w:t>the GUM-S1/S2 approach, n, in order to be able to calculate a Category A</w:t>
      </w:r>
      <w:r>
        <w:rPr>
          <w:rFonts w:eastAsiaTheme="minorEastAsia"/>
        </w:rPr>
        <w:t xml:space="preserve"> </w:t>
      </w:r>
      <w:r w:rsidRPr="00CC2B0A">
        <w:rPr>
          <w:rFonts w:eastAsiaTheme="minorEastAsia"/>
        </w:rPr>
        <w:t>evaluation of the standard uncertainty of a full set of S-parameters for a microwave</w:t>
      </w:r>
      <w:r>
        <w:rPr>
          <w:rFonts w:eastAsiaTheme="minorEastAsia"/>
        </w:rPr>
        <w:t xml:space="preserve"> </w:t>
      </w:r>
      <w:r w:rsidRPr="00CC2B0A">
        <w:rPr>
          <w:rFonts w:eastAsiaTheme="minorEastAsia"/>
        </w:rPr>
        <w:t>device with m ports. In all cases, the standard uncertainty obtained</w:t>
      </w:r>
      <w:r>
        <w:rPr>
          <w:rFonts w:eastAsiaTheme="minorEastAsia"/>
        </w:rPr>
        <w:t xml:space="preserve"> </w:t>
      </w:r>
      <w:r w:rsidRPr="00CC2B0A">
        <w:rPr>
          <w:rFonts w:eastAsiaTheme="minorEastAsia"/>
        </w:rPr>
        <w:t>using the GUM-S1/S2 approach is approximately 1.7 times larger than that</w:t>
      </w:r>
      <w:r>
        <w:rPr>
          <w:rFonts w:eastAsiaTheme="minorEastAsia"/>
        </w:rPr>
        <w:t xml:space="preserve"> </w:t>
      </w:r>
      <w:r w:rsidRPr="00CC2B0A">
        <w:rPr>
          <w:rFonts w:eastAsiaTheme="minorEastAsia"/>
        </w:rPr>
        <w:t>obtained using the GUM approach.</w:t>
      </w:r>
    </w:p>
    <w:p w14:paraId="6C42A66E" w14:textId="77777777" w:rsidR="0002288A" w:rsidRDefault="0002288A" w:rsidP="0002288A">
      <w:pPr>
        <w:keepNext/>
        <w:jc w:val="center"/>
      </w:pPr>
      <w:r>
        <w:rPr>
          <w:rFonts w:eastAsiaTheme="minorEastAsia"/>
          <w:noProof/>
          <w:lang w:eastAsia="en-GB"/>
        </w:rPr>
        <w:drawing>
          <wp:inline distT="0" distB="0" distL="0" distR="0" wp14:anchorId="0BABF610" wp14:editId="367DFAB1">
            <wp:extent cx="3981450" cy="2789132"/>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B8136D.tmp"/>
                    <pic:cNvPicPr/>
                  </pic:nvPicPr>
                  <pic:blipFill>
                    <a:blip r:embed="rId15">
                      <a:extLst>
                        <a:ext uri="{28A0092B-C50C-407E-A947-70E740481C1C}">
                          <a14:useLocalDpi xmlns:a14="http://schemas.microsoft.com/office/drawing/2010/main" val="0"/>
                        </a:ext>
                      </a:extLst>
                    </a:blip>
                    <a:stretch>
                      <a:fillRect/>
                    </a:stretch>
                  </pic:blipFill>
                  <pic:spPr>
                    <a:xfrm>
                      <a:off x="0" y="0"/>
                      <a:ext cx="4015325" cy="2812863"/>
                    </a:xfrm>
                    <a:prstGeom prst="rect">
                      <a:avLst/>
                    </a:prstGeom>
                  </pic:spPr>
                </pic:pic>
              </a:graphicData>
            </a:graphic>
          </wp:inline>
        </w:drawing>
      </w:r>
    </w:p>
    <w:p w14:paraId="111C76F8" w14:textId="308FCF47" w:rsidR="0002288A" w:rsidRDefault="0002288A" w:rsidP="0002288A">
      <w:pPr>
        <w:pStyle w:val="Caption"/>
        <w:jc w:val="center"/>
      </w:pPr>
      <w:r>
        <w:t xml:space="preserve">Figure </w:t>
      </w:r>
      <w:r w:rsidR="009F1ACA">
        <w:t>3.</w:t>
      </w:r>
      <w:r w:rsidR="004757C8">
        <w:rPr>
          <w:noProof/>
        </w:rPr>
        <w:fldChar w:fldCharType="begin"/>
      </w:r>
      <w:r w:rsidR="004757C8">
        <w:rPr>
          <w:noProof/>
        </w:rPr>
        <w:instrText xml:space="preserve"> SEQ Figure \* ARABIC </w:instrText>
      </w:r>
      <w:r w:rsidR="004757C8">
        <w:rPr>
          <w:noProof/>
        </w:rPr>
        <w:fldChar w:fldCharType="separate"/>
      </w:r>
      <w:r w:rsidR="00AA10ED">
        <w:rPr>
          <w:noProof/>
        </w:rPr>
        <w:t>4</w:t>
      </w:r>
      <w:r w:rsidR="004757C8">
        <w:rPr>
          <w:noProof/>
        </w:rPr>
        <w:fldChar w:fldCharType="end"/>
      </w:r>
      <w:r>
        <w:t xml:space="preserve">: The minimum number of observations, </w:t>
      </w:r>
      <w:r w:rsidRPr="0002288A">
        <w:rPr>
          <w:i/>
        </w:rPr>
        <w:t>n</w:t>
      </w:r>
      <w:r>
        <w:t xml:space="preserve">, required to calculate the standard uncertainty of a full set of S-parameters for a microwave device with m ports using the GUM-S2 approach. The number of input quantities, </w:t>
      </w:r>
      <w:r w:rsidRPr="0002288A">
        <w:rPr>
          <w:i/>
        </w:rPr>
        <w:t>N</w:t>
      </w:r>
      <w:r>
        <w:t xml:space="preserve">, for each device is also shown. Because n is minimized, </w:t>
      </w:r>
      <w:r w:rsidRPr="0002288A">
        <w:rPr>
          <w:i/>
        </w:rPr>
        <w:t>n</w:t>
      </w:r>
      <w:r>
        <w:t xml:space="preserve"> = </w:t>
      </w:r>
      <w:r w:rsidRPr="0002288A">
        <w:rPr>
          <w:i/>
        </w:rPr>
        <w:t>N</w:t>
      </w:r>
      <w:r>
        <w:t xml:space="preserve"> + 3.</w:t>
      </w:r>
    </w:p>
    <w:p w14:paraId="00A4ED83" w14:textId="399E6F9E" w:rsidR="0002288A" w:rsidRDefault="0002288A" w:rsidP="0002288A">
      <w:pPr>
        <w:pStyle w:val="Heading3"/>
      </w:pPr>
      <w:r>
        <w:t>Discussion</w:t>
      </w:r>
    </w:p>
    <w:p w14:paraId="0E2CDF56" w14:textId="06EA32CE" w:rsidR="0002288A" w:rsidRDefault="0002288A" w:rsidP="0002288A">
      <w:r>
        <w:t>The inconsistency of the approaches used in the GUM and its supplements to calculate the standard uncertainty of Category A input quantities of a measurement has two noticeable consequences for the user:</w:t>
      </w:r>
    </w:p>
    <w:p w14:paraId="61ABCBE5" w14:textId="759277DC" w:rsidR="0002288A" w:rsidRDefault="0002288A" w:rsidP="00014322">
      <w:pPr>
        <w:pStyle w:val="ListParagraph"/>
        <w:numPr>
          <w:ilvl w:val="0"/>
          <w:numId w:val="3"/>
        </w:numPr>
      </w:pPr>
      <w:r>
        <w:t xml:space="preserve">There can be a large difference in the standard uncertainties reported by each approach, which has been demonstrated in this chapter using both the example of simultaneous </w:t>
      </w:r>
      <w:r>
        <w:lastRenderedPageBreak/>
        <w:t>resistance and reactance measurement and a typical microwave measurement. This leads to the question: “Which approach should be used?”. The answer is not straightforward. The GUM approach is likely to be more attractive to commercial laboratories and test engineers since this leads to achieving smaller uncertainties in their results.</w:t>
      </w:r>
    </w:p>
    <w:p w14:paraId="0F0D2710" w14:textId="3C9F779D" w:rsidR="0002288A" w:rsidRDefault="0002288A" w:rsidP="00014322">
      <w:pPr>
        <w:pStyle w:val="ListParagraph"/>
        <w:numPr>
          <w:ilvl w:val="0"/>
          <w:numId w:val="3"/>
        </w:numPr>
      </w:pPr>
      <w:r>
        <w:t xml:space="preserve">For situations involving multiple Category </w:t>
      </w:r>
      <w:proofErr w:type="gramStart"/>
      <w:r>
        <w:t>A</w:t>
      </w:r>
      <w:proofErr w:type="gramEnd"/>
      <w:r>
        <w:t xml:space="preserve"> input quantities, the Bayesian approach introduced in the GUM-S1/S2 can require a large number of observations before the standard uncertainty can be defined. Although the standard uncertainty calculated using the GUM approach will become less reliable with fewer observations, it is still possible to obtain a result with only two observations of any number of input quantities. In a commercial laboratory the additional measurements required by the GUM-S1/S2 approach can be impractical, with many laboratories typically using only two or three measurements per device following the GUM approach. For a single input quantity this would require a potential doubling of the number of observations and therefore the test duration, which would either slow throughput or require more test stations to be added. If implemented, the additional time or financial investment would then produce uncertainties that are significantly larger than those obtained using the GUM approach.</w:t>
      </w:r>
    </w:p>
    <w:p w14:paraId="4CBC9462" w14:textId="1C7434BA" w:rsidR="0002288A" w:rsidRPr="0002288A" w:rsidRDefault="0001010A" w:rsidP="0002288A">
      <w:r>
        <w:t xml:space="preserve">For the work in this thesis, </w:t>
      </w:r>
      <w:r w:rsidR="005B117E">
        <w:t xml:space="preserve">which is based on multivariate electromagnetic measurement problems, </w:t>
      </w:r>
      <w:r>
        <w:t xml:space="preserve">the </w:t>
      </w:r>
      <w:r w:rsidR="0075412B">
        <w:t xml:space="preserve">GUM approach </w:t>
      </w:r>
      <w:r w:rsidR="005B117E">
        <w:t>is</w:t>
      </w:r>
      <w:r w:rsidR="0075412B">
        <w:t xml:space="preserve"> used.</w:t>
      </w:r>
      <w:r w:rsidR="005B117E">
        <w:t xml:space="preserve"> In addition, an existing software framework, introduced later, which is included as part of the complete framework presented in this work, also uses the GUM approach for processing Category A uncertainty components.</w:t>
      </w:r>
    </w:p>
    <w:p w14:paraId="0452A2CB" w14:textId="36D4D117" w:rsidR="009A4E28" w:rsidRDefault="003676D5" w:rsidP="001F3C49">
      <w:pPr>
        <w:pStyle w:val="Heading2"/>
      </w:pPr>
      <w:r>
        <w:t>3.2</w:t>
      </w:r>
      <w:r w:rsidR="005B117E">
        <w:t>.2</w:t>
      </w:r>
      <w:r>
        <w:t>.2</w:t>
      </w:r>
      <w:r w:rsidR="005B117E">
        <w:t xml:space="preserve"> </w:t>
      </w:r>
      <w:r w:rsidR="00331531">
        <w:t>Category</w:t>
      </w:r>
      <w:r w:rsidR="009A4E28">
        <w:t xml:space="preserve"> B Evaluation</w:t>
      </w:r>
    </w:p>
    <w:p w14:paraId="718129DC" w14:textId="26404851" w:rsidR="00F46E7E" w:rsidRDefault="005C2B7F" w:rsidP="00F46E7E">
      <w:r>
        <w:t xml:space="preserve">Category B </w:t>
      </w:r>
      <w:r w:rsidR="001215A0">
        <w:t>uncertainty components are those which have not been obtained by repeated measurements. The GUM presents a list of possible sources:</w:t>
      </w:r>
    </w:p>
    <w:p w14:paraId="4F3077A8" w14:textId="54BF62B6" w:rsidR="001215A0" w:rsidRDefault="001215A0" w:rsidP="001215A0">
      <w:pPr>
        <w:pStyle w:val="ListParagraph"/>
        <w:numPr>
          <w:ilvl w:val="0"/>
          <w:numId w:val="4"/>
        </w:numPr>
      </w:pPr>
      <w:r>
        <w:t>Previous measurement data;</w:t>
      </w:r>
    </w:p>
    <w:p w14:paraId="71C85EF0" w14:textId="4F697934" w:rsidR="001215A0" w:rsidRDefault="001215A0" w:rsidP="001215A0">
      <w:pPr>
        <w:pStyle w:val="ListParagraph"/>
        <w:numPr>
          <w:ilvl w:val="0"/>
          <w:numId w:val="4"/>
        </w:numPr>
      </w:pPr>
      <w:r>
        <w:t>Experience or knowledge of relevant materials and instruments;</w:t>
      </w:r>
    </w:p>
    <w:p w14:paraId="1C5B94DD" w14:textId="09AD0BE2" w:rsidR="001215A0" w:rsidRDefault="001215A0" w:rsidP="001215A0">
      <w:pPr>
        <w:pStyle w:val="ListParagraph"/>
        <w:numPr>
          <w:ilvl w:val="0"/>
          <w:numId w:val="4"/>
        </w:numPr>
      </w:pPr>
      <w:r>
        <w:t>Manufacturer’s specifications;</w:t>
      </w:r>
    </w:p>
    <w:p w14:paraId="4EADA389" w14:textId="6D08BA53" w:rsidR="001215A0" w:rsidRDefault="001215A0" w:rsidP="001215A0">
      <w:pPr>
        <w:pStyle w:val="ListParagraph"/>
        <w:numPr>
          <w:ilvl w:val="0"/>
          <w:numId w:val="4"/>
        </w:numPr>
      </w:pPr>
      <w:r>
        <w:t>Data provided by calibration and other certificates;</w:t>
      </w:r>
    </w:p>
    <w:p w14:paraId="02E0E2D0" w14:textId="1BDF166D" w:rsidR="001215A0" w:rsidRDefault="001215A0" w:rsidP="001215A0">
      <w:pPr>
        <w:pStyle w:val="ListParagraph"/>
        <w:numPr>
          <w:ilvl w:val="0"/>
          <w:numId w:val="4"/>
        </w:numPr>
      </w:pPr>
      <w:r>
        <w:t>Reference data from handbooks;</w:t>
      </w:r>
    </w:p>
    <w:p w14:paraId="586C080C" w14:textId="0B31390B" w:rsidR="001215A0" w:rsidRPr="00F46E7E" w:rsidRDefault="001215A0" w:rsidP="001215A0">
      <w:r>
        <w:t xml:space="preserve">Values obtained from these sources will typically be </w:t>
      </w:r>
      <w:r w:rsidR="00D81A7F">
        <w:t xml:space="preserve">an estimate </w:t>
      </w:r>
      <w:r>
        <w:t xml:space="preserve">accompanied by either a standard uncertainty or </w:t>
      </w:r>
      <w:r w:rsidR="00D81A7F">
        <w:t xml:space="preserve">an expanded uncertainty. The latter can be converted to a standard uncertainty, the process of which is described in section 3.6. </w:t>
      </w:r>
      <w:r w:rsidR="00581C16">
        <w:t xml:space="preserve">Category B uncertainty components are not restricted to Gaussian or </w:t>
      </w:r>
      <w:r w:rsidR="00581C16" w:rsidRPr="00581C16">
        <w:rPr>
          <w:i/>
        </w:rPr>
        <w:t>t</w:t>
      </w:r>
      <w:r w:rsidR="00581C16">
        <w:t>-distributions, and could for example be normal (rectangular), beta, or Cauchy distributions.</w:t>
      </w:r>
      <w:r w:rsidR="004970AE">
        <w:t xml:space="preserve"> Unless the combined standard uncertainty is determined via a Monte Carlo method, as </w:t>
      </w:r>
      <w:r w:rsidR="004970AE">
        <w:lastRenderedPageBreak/>
        <w:t>explained in the following section, the standard uncertainty must be known for the value to be used as an input quantity.</w:t>
      </w:r>
    </w:p>
    <w:p w14:paraId="3BC9CE22" w14:textId="79AD8FFA" w:rsidR="009A4E28" w:rsidRDefault="003676D5" w:rsidP="001F3C49">
      <w:pPr>
        <w:pStyle w:val="Heading1"/>
      </w:pPr>
      <w:r>
        <w:t>3.2.3</w:t>
      </w:r>
      <w:r w:rsidR="005B117E">
        <w:t xml:space="preserve"> </w:t>
      </w:r>
      <w:r w:rsidR="009F4C32">
        <w:t>Evaluating Combined Standard Uncertainty</w:t>
      </w:r>
    </w:p>
    <w:p w14:paraId="6F6841C0" w14:textId="77777777" w:rsidR="004970AE" w:rsidRDefault="00980442" w:rsidP="004970AE">
      <w:r>
        <w:t xml:space="preserve">In order to determine the standard uncertainty of the measurand – the combined standard uncertainty – the uncertainties of the input quantities must be propagated through the measurement model. </w:t>
      </w:r>
      <w:r w:rsidR="004970AE">
        <w:t>The GUM offers several methods to achieve this, which will be described in this section.</w:t>
      </w:r>
    </w:p>
    <w:p w14:paraId="407EED5C" w14:textId="241887FA" w:rsidR="009A4E28" w:rsidRDefault="003676D5" w:rsidP="004970AE">
      <w:pPr>
        <w:pStyle w:val="Heading2"/>
      </w:pPr>
      <w:r>
        <w:t>3.2</w:t>
      </w:r>
      <w:r w:rsidR="005B117E">
        <w:t>.</w:t>
      </w:r>
      <w:r>
        <w:t>3.</w:t>
      </w:r>
      <w:r w:rsidR="005B117E">
        <w:t xml:space="preserve">1 </w:t>
      </w:r>
      <w:r w:rsidR="009A4E28">
        <w:t>Monte Carlo Methods</w:t>
      </w:r>
    </w:p>
    <w:p w14:paraId="7458C5D5" w14:textId="011350FE" w:rsidR="004970AE" w:rsidRDefault="004970AE" w:rsidP="004970AE">
      <w:r>
        <w:t>Supplement 1 of the GUM [7] covers the use of a Monte Carlo technique to determine combined standard uncertainty in the measurand. The Monte Carlo technique has three important benefits for the propagation of uncertainty:</w:t>
      </w:r>
    </w:p>
    <w:p w14:paraId="5D16C835" w14:textId="2A8D0A0F" w:rsidR="004970AE" w:rsidRDefault="004970AE" w:rsidP="004970AE">
      <w:pPr>
        <w:pStyle w:val="ListParagraph"/>
        <w:numPr>
          <w:ilvl w:val="0"/>
          <w:numId w:val="5"/>
        </w:numPr>
      </w:pPr>
      <w:r>
        <w:t>The measurement model does not need to be known explicitly. In some cases, the algorithm used to obtain a measurement result is proprietary and cannot be made available to the metrologist. Alternatively, the measurement model may be very complicated or involve numerical solutions which cannot be differentiated as required by other propagation methods.</w:t>
      </w:r>
    </w:p>
    <w:p w14:paraId="7FC7A628" w14:textId="2E1AE9A8" w:rsidR="00B67AC8" w:rsidRDefault="00B67AC8" w:rsidP="004970AE">
      <w:pPr>
        <w:pStyle w:val="ListParagraph"/>
        <w:numPr>
          <w:ilvl w:val="0"/>
          <w:numId w:val="5"/>
        </w:numPr>
      </w:pPr>
      <w:r>
        <w:t>Full knowledge of the probability distributions of the input quantities are used and preserved through the uncertainty propagation. Because the input quantity distributions are sampled directly, the complete probability distribution of the measurand can be obtained</w:t>
      </w:r>
      <w:r w:rsidR="00C134D7">
        <w:t xml:space="preserve"> (see Figure </w:t>
      </w:r>
      <w:r w:rsidR="009F1ACA">
        <w:t>3.</w:t>
      </w:r>
      <w:r w:rsidR="00C134D7">
        <w:t>5)</w:t>
      </w:r>
      <w:r>
        <w:t>. This can be very useful when more exotic distributions such as u-shaped distributions are used for input quantities, or if the measurement model is strongly nonlinear, when one cannot make assumptions about the probability distribution of the measurand.</w:t>
      </w:r>
    </w:p>
    <w:p w14:paraId="4D23D39E" w14:textId="7B0FD130" w:rsidR="00333189" w:rsidRDefault="00B67AC8" w:rsidP="00287603">
      <w:pPr>
        <w:pStyle w:val="ListParagraph"/>
        <w:numPr>
          <w:ilvl w:val="0"/>
          <w:numId w:val="5"/>
        </w:numPr>
      </w:pPr>
      <w:r>
        <w:t>The uncertainty propagation preserves nonlinearities in the measurement model. Alternative propagation methods presented in the GUM cause the measurement model to be linearised around the estimate.</w:t>
      </w:r>
      <w:r w:rsidR="00014322">
        <w:t xml:space="preserve"> </w:t>
      </w:r>
      <w:r w:rsidR="00333189">
        <w:t>In most cases where a nonlinear measurement model is used, however, the uncertainty values are sufficient small that a linear approximation is valid</w:t>
      </w:r>
      <w:r w:rsidR="004B2A08">
        <w:t xml:space="preserve"> [5, 5.1.5]</w:t>
      </w:r>
      <w:r w:rsidR="00333189">
        <w:t xml:space="preserve">. Often, an initial </w:t>
      </w:r>
      <w:r w:rsidR="00014322">
        <w:t xml:space="preserve">Monte Carlo propagation </w:t>
      </w:r>
      <w:r w:rsidR="00333189">
        <w:t xml:space="preserve">is </w:t>
      </w:r>
      <w:r w:rsidR="00014322">
        <w:t xml:space="preserve">used to validate </w:t>
      </w:r>
      <w:r w:rsidR="00333189">
        <w:t>this assumption</w:t>
      </w:r>
      <w:r w:rsidR="00014322">
        <w:t>.</w:t>
      </w:r>
    </w:p>
    <w:p w14:paraId="4C1D6087" w14:textId="61967837" w:rsidR="006E3693" w:rsidRDefault="006E3693" w:rsidP="00287603">
      <w:pPr>
        <w:pStyle w:val="ListParagraph"/>
        <w:numPr>
          <w:ilvl w:val="0"/>
          <w:numId w:val="5"/>
        </w:numPr>
      </w:pPr>
      <w:r>
        <w:t xml:space="preserve">All correlations between input quantities are preserved. For many measurements involving multiple input quantities (especially in electromagnetic </w:t>
      </w:r>
      <w:r w:rsidR="00720161">
        <w:t>measurements</w:t>
      </w:r>
      <w:r>
        <w:t>)</w:t>
      </w:r>
      <w:r w:rsidR="00720161">
        <w:t xml:space="preserve">, the uncertainties of one or more input quantities may be correlated. This means that when the value of one quantity changes, it affects the values of others. The effect can both increase or decrease </w:t>
      </w:r>
      <w:r w:rsidR="00720161">
        <w:lastRenderedPageBreak/>
        <w:t>the combined standard uncertainty in the measurand significantly. Chapter 4 will discuss the impact of correlations on VNA measurements.</w:t>
      </w:r>
    </w:p>
    <w:p w14:paraId="613EB1E8" w14:textId="41DA26CC" w:rsidR="008F7457" w:rsidRPr="008F7457" w:rsidRDefault="008F7457" w:rsidP="00C134D7">
      <w:r>
        <w:t>The primary disadvantage of Monte Carlo methods is the time required to process them. For an accurate evaluation of uncertainty, the number of samples must be sufficiently large. Generally, the GUM recommends 10</w:t>
      </w:r>
      <w:r w:rsidRPr="008F7457">
        <w:rPr>
          <w:vertAlign w:val="superscript"/>
        </w:rPr>
        <w:t>6</w:t>
      </w:r>
      <w:r>
        <w:t xml:space="preserve"> samples for a 95% coverage interval accurate to one or two significant digits</w:t>
      </w:r>
      <w:r w:rsidR="004B2A08">
        <w:t xml:space="preserve"> [</w:t>
      </w:r>
      <w:r w:rsidR="008F48D8">
        <w:t>7</w:t>
      </w:r>
      <w:r w:rsidR="004B2A08">
        <w:t>, 7.2.1]</w:t>
      </w:r>
      <w:r>
        <w:t>. Th</w:t>
      </w:r>
      <w:r w:rsidR="006E3693">
        <w:t xml:space="preserve">e number of samples </w:t>
      </w:r>
      <w:r>
        <w:t xml:space="preserve">increases with the </w:t>
      </w:r>
      <w:r w:rsidR="006E3693">
        <w:t xml:space="preserve">size of the </w:t>
      </w:r>
      <w:r>
        <w:t xml:space="preserve">desired </w:t>
      </w:r>
      <w:r w:rsidR="006E3693">
        <w:t>co</w:t>
      </w:r>
      <w:r w:rsidR="00F1420A">
        <w:t>verage</w:t>
      </w:r>
      <w:r w:rsidR="006E3693">
        <w:t xml:space="preserve"> interval of similar accuracy. For many measurements today, the processing power of modern computers is sufficient for the duration of uncertainty propagations using Monte Carlo methods to be acceptable. However, in situations where the measurement model is very time-consuming to process, or where the uncertainty evaluation must be very fast, linear propagation techniques may be preferred.</w:t>
      </w:r>
    </w:p>
    <w:p w14:paraId="2F029E3C" w14:textId="1EF33B14" w:rsidR="00C134D7" w:rsidRDefault="00C134D7" w:rsidP="00C134D7">
      <w:r>
        <w:t xml:space="preserve">A detailed explanation of the steps involved in performing </w:t>
      </w:r>
      <w:r w:rsidR="006E3693">
        <w:t>a</w:t>
      </w:r>
      <w:r>
        <w:t xml:space="preserve"> Monte Carlo propagation can be found in Section 7 of [7].</w:t>
      </w:r>
    </w:p>
    <w:p w14:paraId="2324B5A3" w14:textId="77777777" w:rsidR="00C134D7" w:rsidRDefault="00C134D7" w:rsidP="00C134D7">
      <w:pPr>
        <w:keepNext/>
        <w:jc w:val="center"/>
      </w:pPr>
      <w:r>
        <w:rPr>
          <w:noProof/>
          <w:lang w:eastAsia="en-GB"/>
        </w:rPr>
        <w:drawing>
          <wp:inline distT="0" distB="0" distL="0" distR="0" wp14:anchorId="3B3BEA6C" wp14:editId="1BA6EA15">
            <wp:extent cx="3228975" cy="1831065"/>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3A77.tmp"/>
                    <pic:cNvPicPr/>
                  </pic:nvPicPr>
                  <pic:blipFill>
                    <a:blip r:embed="rId16">
                      <a:extLst>
                        <a:ext uri="{28A0092B-C50C-407E-A947-70E740481C1C}">
                          <a14:useLocalDpi xmlns:a14="http://schemas.microsoft.com/office/drawing/2010/main" val="0"/>
                        </a:ext>
                      </a:extLst>
                    </a:blip>
                    <a:stretch>
                      <a:fillRect/>
                    </a:stretch>
                  </pic:blipFill>
                  <pic:spPr>
                    <a:xfrm>
                      <a:off x="0" y="0"/>
                      <a:ext cx="3257241" cy="1847094"/>
                    </a:xfrm>
                    <a:prstGeom prst="rect">
                      <a:avLst/>
                    </a:prstGeom>
                  </pic:spPr>
                </pic:pic>
              </a:graphicData>
            </a:graphic>
          </wp:inline>
        </w:drawing>
      </w:r>
    </w:p>
    <w:p w14:paraId="57BB8748" w14:textId="0CDDFD0E" w:rsidR="00C134D7" w:rsidRDefault="00C134D7" w:rsidP="00C134D7">
      <w:pPr>
        <w:pStyle w:val="Caption"/>
        <w:jc w:val="center"/>
      </w:pPr>
      <w:r>
        <w:t xml:space="preserve">Figure </w:t>
      </w:r>
      <w:r w:rsidR="009F1ACA">
        <w:t>3.</w:t>
      </w:r>
      <w:r w:rsidR="004757C8">
        <w:rPr>
          <w:noProof/>
        </w:rPr>
        <w:fldChar w:fldCharType="begin"/>
      </w:r>
      <w:r w:rsidR="004757C8">
        <w:rPr>
          <w:noProof/>
        </w:rPr>
        <w:instrText xml:space="preserve"> SEQ Figure \* ARABIC </w:instrText>
      </w:r>
      <w:r w:rsidR="004757C8">
        <w:rPr>
          <w:noProof/>
        </w:rPr>
        <w:fldChar w:fldCharType="separate"/>
      </w:r>
      <w:r w:rsidR="00AA10ED">
        <w:rPr>
          <w:noProof/>
        </w:rPr>
        <w:t>5</w:t>
      </w:r>
      <w:r w:rsidR="004757C8">
        <w:rPr>
          <w:noProof/>
        </w:rPr>
        <w:fldChar w:fldCharType="end"/>
      </w:r>
      <w:r>
        <w:t>: An illustration of the propagation of distributions from 3 input quantities g</w:t>
      </w:r>
      <w:r w:rsidRPr="00C134D7">
        <w:rPr>
          <w:vertAlign w:val="subscript"/>
        </w:rPr>
        <w:t>x1</w:t>
      </w:r>
      <w:r>
        <w:t>, g</w:t>
      </w:r>
      <w:r w:rsidRPr="00C134D7">
        <w:rPr>
          <w:vertAlign w:val="subscript"/>
        </w:rPr>
        <w:t>x2</w:t>
      </w:r>
      <w:r>
        <w:t>, g</w:t>
      </w:r>
      <w:r w:rsidRPr="00C134D7">
        <w:rPr>
          <w:vertAlign w:val="subscript"/>
        </w:rPr>
        <w:t>x3</w:t>
      </w:r>
      <w:r>
        <w:t xml:space="preserve">, through the measurement model, Y, to the </w:t>
      </w:r>
      <w:proofErr w:type="spellStart"/>
      <w:r>
        <w:t>measurand</w:t>
      </w:r>
      <w:proofErr w:type="spellEnd"/>
      <w:r>
        <w:t xml:space="preserve">, </w:t>
      </w:r>
      <w:proofErr w:type="spellStart"/>
      <w:r>
        <w:t>g</w:t>
      </w:r>
      <w:r w:rsidRPr="00C134D7">
        <w:rPr>
          <w:vertAlign w:val="subscript"/>
        </w:rPr>
        <w:t>Y</w:t>
      </w:r>
      <w:proofErr w:type="spellEnd"/>
      <w:r>
        <w:rPr>
          <w:vertAlign w:val="subscript"/>
        </w:rPr>
        <w:t xml:space="preserve"> </w:t>
      </w:r>
      <w:r>
        <w:t>[7].</w:t>
      </w:r>
    </w:p>
    <w:p w14:paraId="70CB8A75" w14:textId="7A1A54EB" w:rsidR="009A4E28" w:rsidRDefault="003676D5" w:rsidP="00333189">
      <w:pPr>
        <w:pStyle w:val="Heading2"/>
      </w:pPr>
      <w:r>
        <w:t>3.2</w:t>
      </w:r>
      <w:r w:rsidR="005B117E">
        <w:t>.</w:t>
      </w:r>
      <w:r>
        <w:t>3.2</w:t>
      </w:r>
      <w:r w:rsidR="005B117E">
        <w:t xml:space="preserve"> </w:t>
      </w:r>
      <w:r w:rsidR="009A4E28">
        <w:t>Law of Propagation of Uncertainty</w:t>
      </w:r>
    </w:p>
    <w:p w14:paraId="109ECDCF" w14:textId="6936E186" w:rsidR="008F7457" w:rsidRDefault="008F7457" w:rsidP="008F7457">
      <w:r>
        <w:t xml:space="preserve">The primary </w:t>
      </w:r>
      <w:r w:rsidR="006E3693">
        <w:t>propagation method presented in the GUM is the Law of Propagation of Uncertainty (LPU). This method uses first-order derivatives of the measurement model, together with the variances (and co-variances) of the input quantities, to determine a value for the combined standard uncertainty.</w:t>
      </w:r>
      <w:r w:rsidR="00811ABC">
        <w:t xml:space="preserve"> The use of first-order derivates </w:t>
      </w:r>
      <w:r w:rsidR="00E05328">
        <w:t xml:space="preserve">specifies a linearised measurement model, which in many applications is a valid assumption as discussed previously. The LPU provides different equations for combining independent (uncorrelated) and correlated input quantities. For independent input quantities, </w:t>
      </w:r>
    </w:p>
    <w:p w14:paraId="7976C12B" w14:textId="782734A7" w:rsidR="00E05328" w:rsidRPr="00E05328" w:rsidRDefault="004757C8"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3.11</m:t>
                  </m:r>
                </m:e>
              </m:d>
            </m:e>
          </m:eqArr>
        </m:oMath>
      </m:oMathPara>
    </w:p>
    <w:p w14:paraId="75B109B1" w14:textId="29D0DE22" w:rsidR="008870D7" w:rsidRDefault="00E05328" w:rsidP="008F7457">
      <w:pPr>
        <w:rPr>
          <w:rFonts w:eastAsiaTheme="minorEastAsia"/>
        </w:rPr>
      </w:pPr>
      <w:r>
        <w:rPr>
          <w:rFonts w:eastAsiaTheme="minorEastAsia"/>
        </w:rPr>
        <w:lastRenderedPageBreak/>
        <w:t xml:space="preserve">where </w:t>
      </w: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oMath>
      <w:r>
        <w:rPr>
          <w:rFonts w:eastAsiaTheme="minorEastAsia"/>
        </w:rPr>
        <w:t xml:space="preserve">, the combined variance, is the square of the combined standard uncertainty, </w:t>
      </w:r>
      <m:oMath>
        <m:r>
          <w:rPr>
            <w:rFonts w:ascii="Cambria Math" w:eastAsiaTheme="minorEastAsia" w:hAnsi="Cambria Math"/>
          </w:rPr>
          <m:t>f</m:t>
        </m:r>
      </m:oMath>
      <w:r>
        <w:rPr>
          <w:rFonts w:eastAsiaTheme="minorEastAsia"/>
        </w:rPr>
        <w:t xml:space="preserve"> is the function describing the measurement model,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an input quantity with variance </w:t>
      </w:r>
      <m:oMath>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Pr>
          <w:rFonts w:eastAsiaTheme="minorEastAsia"/>
        </w:rPr>
        <w:t>.</w:t>
      </w:r>
      <w:r w:rsidR="008870D7">
        <w:rPr>
          <w:rFonts w:eastAsiaTheme="minorEastAsia"/>
        </w:rPr>
        <w:t xml:space="preserve"> For correlated input quantities,</w:t>
      </w:r>
    </w:p>
    <w:p w14:paraId="4CE69066" w14:textId="45C370B2" w:rsidR="008870D7" w:rsidRPr="008870D7" w:rsidRDefault="004757C8" w:rsidP="008F7457">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u</m:t>
                  </m:r>
                </m:e>
                <m:sub>
                  <m:r>
                    <w:rPr>
                      <w:rFonts w:ascii="Cambria Math" w:hAnsi="Cambria Math"/>
                    </w:rPr>
                    <m:t>c</m:t>
                  </m:r>
                </m:sub>
                <m:sup>
                  <m:r>
                    <w:rPr>
                      <w:rFonts w:ascii="Cambria Math" w:hAnsi="Cambria Math"/>
                    </w:rPr>
                    <m:t>2</m:t>
                  </m:r>
                </m:sup>
              </m:sSubSup>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212" w:name="_Hlk510559767"/>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w:bookmarkEnd w:id="212"/>
                  <m:r>
                    <w:rPr>
                      <w:rFonts w:ascii="Cambria Math" w:hAnsi="Cambria Math"/>
                    </w:rPr>
                    <m:t>u</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3.12</m:t>
                  </m:r>
                </m:e>
              </m:d>
            </m:e>
          </m:eqArr>
        </m:oMath>
      </m:oMathPara>
    </w:p>
    <w:p w14:paraId="074EEE94" w14:textId="64690CF4" w:rsidR="00E05328" w:rsidRDefault="008870D7" w:rsidP="008F7457">
      <w:pPr>
        <w:rPr>
          <w:rFonts w:eastAsiaTheme="minorEastAsia"/>
        </w:rPr>
      </w:pPr>
      <w:r>
        <w:rPr>
          <w:rFonts w:eastAsiaTheme="minorEastAsia"/>
        </w:rPr>
        <w:t>Supplement 2 to the GUM offers a matrix formulation of (3.12)</w:t>
      </w:r>
      <w:r w:rsidR="00BF520E">
        <w:rPr>
          <w:rFonts w:eastAsiaTheme="minorEastAsia"/>
        </w:rPr>
        <w:t xml:space="preserve"> [8, 6.2.1.3]</w:t>
      </w:r>
      <w:r>
        <w:rPr>
          <w:rFonts w:eastAsiaTheme="minorEastAsia"/>
        </w:rPr>
        <w:t xml:space="preserve">, which handles the multivariate case where multiple measurands are </w:t>
      </w:r>
      <w:r w:rsidR="00BF520E">
        <w:rPr>
          <w:rFonts w:eastAsiaTheme="minorEastAsia"/>
        </w:rPr>
        <w:t xml:space="preserve">encountered. </w:t>
      </w:r>
      <w:r w:rsidR="008D266C">
        <w:rPr>
          <w:rFonts w:eastAsiaTheme="minorEastAsia"/>
        </w:rPr>
        <w:t>If t</w:t>
      </w:r>
      <w:r w:rsidR="00BF520E">
        <w:rPr>
          <w:rFonts w:eastAsiaTheme="minorEastAsia"/>
        </w:rPr>
        <w:t xml:space="preserve">he covariance matrix of dimension </w:t>
      </w:r>
      <m:oMath>
        <m:r>
          <w:rPr>
            <w:rFonts w:ascii="Cambria Math" w:eastAsiaTheme="minorEastAsia" w:hAnsi="Cambria Math"/>
          </w:rPr>
          <m:t>N×N</m:t>
        </m:r>
      </m:oMath>
      <w:r w:rsidR="00BF520E">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x</m:t>
            </m:r>
          </m:e>
        </m:acc>
      </m:oMath>
      <w:r w:rsidR="00BF520E">
        <w:rPr>
          <w:rFonts w:eastAsiaTheme="minorEastAsia"/>
        </w:rPr>
        <w:t xml:space="preserve"> is</w:t>
      </w:r>
    </w:p>
    <w:p w14:paraId="0B786535" w14:textId="30AD6671" w:rsidR="00BF520E" w:rsidRPr="001635CC" w:rsidRDefault="004757C8"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x</m:t>
                                    </m:r>
                                  </m:e>
                                </m:acc>
                              </m:e>
                              <m:sub>
                                <m:r>
                                  <w:rPr>
                                    <w:rFonts w:ascii="Cambria Math" w:eastAsiaTheme="minorEastAsia" w:hAnsi="Cambria Math"/>
                                  </w:rPr>
                                  <m:t>N</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7670B678" w14:textId="0CC521DC" w:rsidR="00756224" w:rsidRDefault="00756224" w:rsidP="00756224">
      <w:pPr>
        <w:rPr>
          <w:rFonts w:eastAsiaTheme="minorEastAsia"/>
        </w:rPr>
      </w:pPr>
      <w:r>
        <w:rPr>
          <w:rFonts w:eastAsiaTheme="minorEastAsia"/>
        </w:rPr>
        <w:t xml:space="preserve">the covariance matrix of dimension </w:t>
      </w:r>
      <m:oMath>
        <m:r>
          <w:rPr>
            <w:rFonts w:ascii="Cambria Math" w:eastAsiaTheme="minorEastAsia" w:hAnsi="Cambria Math"/>
          </w:rPr>
          <m:t>m×m</m:t>
        </m:r>
      </m:oMath>
      <w:r>
        <w:rPr>
          <w:rFonts w:eastAsiaTheme="minorEastAsia"/>
        </w:rPr>
        <w:t xml:space="preserve"> associated with </w:t>
      </w:r>
      <m:oMath>
        <m:acc>
          <m:accPr>
            <m:chr m:val="̅"/>
            <m:ctrlPr>
              <w:rPr>
                <w:rFonts w:ascii="Cambria Math" w:hAnsi="Cambria Math"/>
                <w:i/>
              </w:rPr>
            </m:ctrlPr>
          </m:accPr>
          <m:e>
            <m:r>
              <m:rPr>
                <m:sty m:val="bi"/>
              </m:rPr>
              <w:rPr>
                <w:rFonts w:ascii="Cambria Math" w:hAnsi="Cambria Math"/>
              </w:rPr>
              <m:t>y</m:t>
            </m:r>
          </m:e>
        </m:acc>
      </m:oMath>
      <w:r>
        <w:rPr>
          <w:rFonts w:eastAsiaTheme="minorEastAsia"/>
        </w:rPr>
        <w:t xml:space="preserve"> is</w:t>
      </w:r>
    </w:p>
    <w:p w14:paraId="6FDD525F" w14:textId="77777777" w:rsidR="00756224" w:rsidRPr="001635CC" w:rsidRDefault="004757C8" w:rsidP="0075622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u</m:t>
                        </m:r>
                        <m:d>
                          <m:dPr>
                            <m:ctrlPr>
                              <w:rPr>
                                <w:rFonts w:ascii="Cambria Math" w:eastAsia="Cambria Math" w:hAnsi="Cambria Math" w:cs="Cambria Math"/>
                                <w:i/>
                              </w:rPr>
                            </m:ctrlPr>
                          </m:dPr>
                          <m:e>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m</m:t>
                                </m:r>
                              </m:sub>
                            </m:sSub>
                            <m:r>
                              <w:rPr>
                                <w:rFonts w:ascii="Cambria Math" w:eastAsia="Cambria Math" w:hAnsi="Cambria Math" w:cs="Cambria Math"/>
                              </w:rPr>
                              <m:t>,</m:t>
                            </m:r>
                            <m:sSub>
                              <m:sSubPr>
                                <m:ctrlPr>
                                  <w:rPr>
                                    <w:rFonts w:ascii="Cambria Math" w:eastAsia="Cambria Math" w:hAnsi="Cambria Math" w:cs="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Cambria Math" w:hAnsi="Cambria Math" w:cs="Cambria Math"/>
                                  </w:rPr>
                                  <m:t>1</m:t>
                                </m:r>
                              </m:sub>
                            </m:sSub>
                          </m:e>
                        </m:d>
                        <m:ctrlPr>
                          <w:rPr>
                            <w:rFonts w:ascii="Cambria Math" w:eastAsia="Cambria Math" w:hAnsi="Cambria Math" w:cs="Cambria Math"/>
                            <w:i/>
                          </w:rPr>
                        </m:ctrlPr>
                      </m:e>
                      <m:e>
                        <m:r>
                          <w:rPr>
                            <w:rFonts w:ascii="Cambria Math" w:eastAsia="Cambria Math" w:hAnsi="Cambria Math" w:cs="Cambria Math"/>
                          </w:rPr>
                          <m:t>…</m:t>
                        </m:r>
                      </m:e>
                      <m:e>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y</m:t>
                                    </m:r>
                                  </m:e>
                                </m:acc>
                              </m:e>
                              <m:sub>
                                <m:r>
                                  <w:rPr>
                                    <w:rFonts w:ascii="Cambria Math" w:eastAsiaTheme="minorEastAsia" w:hAnsi="Cambria Math"/>
                                  </w:rPr>
                                  <m:t>m</m:t>
                                </m:r>
                              </m:sub>
                            </m:sSub>
                          </m:e>
                        </m:d>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3.13</m:t>
                  </m:r>
                </m:e>
              </m:d>
            </m:e>
          </m:eqArr>
        </m:oMath>
      </m:oMathPara>
    </w:p>
    <w:p w14:paraId="6222E818" w14:textId="4E9A2947" w:rsidR="00BF520E" w:rsidRDefault="001635CC" w:rsidP="008F7457">
      <w:pPr>
        <w:rPr>
          <w:rFonts w:eastAsiaTheme="minorEastAsia"/>
        </w:rPr>
      </w:pPr>
      <w:r>
        <w:rPr>
          <w:rFonts w:eastAsiaTheme="minorEastAsia"/>
        </w:rPr>
        <w:t xml:space="preserve">and the sensitivity matrix </w:t>
      </w:r>
      <m:oMath>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oMath>
      <w:r>
        <w:rPr>
          <w:rFonts w:eastAsiaTheme="minorEastAsia"/>
        </w:rPr>
        <w:t xml:space="preserve"> of dimension </w:t>
      </w:r>
      <m:oMath>
        <m:r>
          <w:rPr>
            <w:rFonts w:ascii="Cambria Math" w:eastAsiaTheme="minorEastAsia" w:hAnsi="Cambria Math"/>
          </w:rPr>
          <m:t>m×N</m:t>
        </m:r>
      </m:oMath>
      <w:r>
        <w:rPr>
          <w:rFonts w:eastAsiaTheme="minorEastAsia"/>
        </w:rPr>
        <w:t xml:space="preserve"> containing the first-order partial derivatives of the measurement model to each input quantity (the Jacobian of the measurement model) is given by evaluating</w:t>
      </w:r>
    </w:p>
    <w:p w14:paraId="42EB2953" w14:textId="7915B7FC" w:rsidR="001635CC" w:rsidRPr="001635CC" w:rsidRDefault="004757C8" w:rsidP="008F7457">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3.14</m:t>
                  </m:r>
                </m:e>
              </m:d>
            </m:e>
          </m:eqArr>
        </m:oMath>
      </m:oMathPara>
    </w:p>
    <w:p w14:paraId="256825C0" w14:textId="62D1C749" w:rsidR="001635CC" w:rsidRDefault="001635CC" w:rsidP="008F7457">
      <w:pPr>
        <w:rPr>
          <w:rFonts w:eastAsiaTheme="minorEastAsia"/>
        </w:rPr>
      </w:pPr>
      <w:r>
        <w:rPr>
          <w:rFonts w:eastAsiaTheme="minorEastAsia"/>
        </w:rPr>
        <w:t xml:space="preserve"> at </w:t>
      </w:r>
      <m:oMath>
        <m:r>
          <m:rP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oMath>
      <w:r>
        <w:rPr>
          <w:rFonts w:eastAsiaTheme="minorEastAsia"/>
        </w:rPr>
        <w:t xml:space="preserve">, then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rPr>
        <w:t xml:space="preserve"> is given by</w:t>
      </w:r>
    </w:p>
    <w:p w14:paraId="5F68C058" w14:textId="7C2198FD" w:rsidR="00756224" w:rsidRPr="00756224" w:rsidRDefault="004757C8" w:rsidP="00756224">
      <w:pPr>
        <w:rPr>
          <w:rFonts w:eastAsiaTheme="minorEastAsia"/>
          <w:b/>
        </w:rPr>
      </w:pPr>
      <m:oMathPara>
        <m:oMath>
          <m:eqArr>
            <m:eqArrPr>
              <m:maxDist m:val="1"/>
              <m:ctrlPr>
                <w:rPr>
                  <w:rFonts w:ascii="Cambria Math" w:eastAsiaTheme="minorEastAsia" w:hAnsi="Cambria Math"/>
                  <w:b/>
                  <w:i/>
                </w:rPr>
              </m:ctrlPr>
            </m:eqArrPr>
            <m:e>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Sub>
              <m:sSubSup>
                <m:sSubSupPr>
                  <m:ctrlPr>
                    <w:rPr>
                      <w:rFonts w:ascii="Cambria Math" w:eastAsiaTheme="minorEastAsia" w:hAnsi="Cambria Math"/>
                      <w:b/>
                      <w:i/>
                    </w:rPr>
                  </m:ctrlPr>
                </m:sSubSupPr>
                <m:e>
                  <m:r>
                    <m:rPr>
                      <m:sty m:val="bi"/>
                    </m:rPr>
                    <w:rPr>
                      <w:rFonts w:ascii="Cambria Math" w:eastAsiaTheme="minorEastAsia" w:hAnsi="Cambria Math"/>
                    </w:rPr>
                    <m:t>C</m:t>
                  </m:r>
                </m:e>
                <m:sub>
                  <m:acc>
                    <m:accPr>
                      <m:chr m:val="̅"/>
                      <m:ctrlPr>
                        <w:rPr>
                          <w:rFonts w:ascii="Cambria Math" w:eastAsiaTheme="minorEastAsia" w:hAnsi="Cambria Math"/>
                          <w:b/>
                          <w:i/>
                        </w:rPr>
                      </m:ctrlPr>
                    </m:accPr>
                    <m:e>
                      <m:r>
                        <m:rPr>
                          <m:sty m:val="bi"/>
                        </m:rPr>
                        <w:rPr>
                          <w:rFonts w:ascii="Cambria Math" w:eastAsiaTheme="minorEastAsia" w:hAnsi="Cambria Math"/>
                        </w:rPr>
                        <m:t>x</m:t>
                      </m:r>
                    </m:e>
                  </m:acc>
                </m:sub>
                <m:sup>
                  <m:r>
                    <m:rPr>
                      <m:sty m:val="bi"/>
                    </m:rPr>
                    <w:rPr>
                      <w:rFonts w:ascii="Cambria Math" w:eastAsiaTheme="minorEastAsia" w:hAnsi="Cambria Math"/>
                    </w:rPr>
                    <m:t>⊤</m:t>
                  </m:r>
                </m:sup>
              </m:sSubSup>
              <m:r>
                <m:rPr>
                  <m:sty m:val="bi"/>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3.15</m:t>
                  </m:r>
                </m:e>
              </m:d>
            </m:e>
          </m:eqArr>
        </m:oMath>
      </m:oMathPara>
    </w:p>
    <w:p w14:paraId="2FF71C0B" w14:textId="03046306" w:rsidR="00756224" w:rsidRPr="00756224" w:rsidRDefault="00AA2F8E" w:rsidP="00756224">
      <w:pPr>
        <w:rPr>
          <w:rFonts w:eastAsiaTheme="minorEastAsia"/>
        </w:rPr>
      </w:pPr>
      <w:r>
        <w:rPr>
          <w:rFonts w:eastAsiaTheme="minorEastAsia"/>
        </w:rPr>
        <w:t xml:space="preserve">The LPU does not provide any information about the shape of the probability distribution of </w:t>
      </w:r>
      <m:oMath>
        <m:sSub>
          <m:sSubPr>
            <m:ctrlPr>
              <w:rPr>
                <w:rFonts w:ascii="Cambria Math" w:eastAsiaTheme="minorEastAsia" w:hAnsi="Cambria Math"/>
                <w:b/>
                <w:i/>
              </w:rPr>
            </m:ctrlPr>
          </m:sSubPr>
          <m:e>
            <m:r>
              <m:rPr>
                <m:sty m:val="bi"/>
              </m:rPr>
              <w:rPr>
                <w:rFonts w:ascii="Cambria Math" w:eastAsiaTheme="minorEastAsia" w:hAnsi="Cambria Math"/>
              </w:rPr>
              <m:t>U</m:t>
            </m:r>
          </m:e>
          <m:sub>
            <m:acc>
              <m:accPr>
                <m:chr m:val="̅"/>
                <m:ctrlPr>
                  <w:rPr>
                    <w:rFonts w:ascii="Cambria Math" w:eastAsiaTheme="minorEastAsia" w:hAnsi="Cambria Math"/>
                    <w:b/>
                    <w:i/>
                  </w:rPr>
                </m:ctrlPr>
              </m:accPr>
              <m:e>
                <m:r>
                  <m:rPr>
                    <m:sty m:val="bi"/>
                  </m:rPr>
                  <w:rPr>
                    <w:rFonts w:ascii="Cambria Math" w:eastAsiaTheme="minorEastAsia" w:hAnsi="Cambria Math"/>
                  </w:rPr>
                  <m:t>y</m:t>
                </m:r>
              </m:e>
            </m:acc>
          </m:sub>
        </m:sSub>
      </m:oMath>
      <w:r>
        <w:rPr>
          <w:rFonts w:eastAsiaTheme="minorEastAsia"/>
          <w:b/>
        </w:rPr>
        <w:t xml:space="preserve"> </w:t>
      </w:r>
      <w:r w:rsidRPr="00AA2F8E">
        <w:rPr>
          <w:rFonts w:eastAsiaTheme="minorEastAsia"/>
        </w:rPr>
        <w:t>or its</w:t>
      </w:r>
      <w:r>
        <w:rPr>
          <w:rFonts w:eastAsiaTheme="minorEastAsia"/>
        </w:rPr>
        <w:t xml:space="preserve"> </w:t>
      </w:r>
      <w:r w:rsidRPr="00AA2F8E">
        <w:rPr>
          <w:rFonts w:eastAsiaTheme="minorEastAsia"/>
        </w:rPr>
        <w:t>com</w:t>
      </w:r>
      <w:r>
        <w:rPr>
          <w:rFonts w:eastAsiaTheme="minorEastAsia"/>
        </w:rPr>
        <w:t>ponents. The results of the measurement are obtained from the estimates and the combined standard uncertainties – the positive square roots of the diagonal terms of the covariance matrix.</w:t>
      </w:r>
    </w:p>
    <w:p w14:paraId="1F13819F" w14:textId="7BA216B6" w:rsidR="009A4E28" w:rsidRDefault="005B117E" w:rsidP="001F3C49">
      <w:pPr>
        <w:pStyle w:val="Heading2"/>
      </w:pPr>
      <w:r>
        <w:t>3.</w:t>
      </w:r>
      <w:r w:rsidR="00064F90">
        <w:t>2</w:t>
      </w:r>
      <w:r>
        <w:t>.3</w:t>
      </w:r>
      <w:r w:rsidR="00064F90">
        <w:t>.3</w:t>
      </w:r>
      <w:r>
        <w:t xml:space="preserve"> </w:t>
      </w:r>
      <w:r w:rsidR="009A4E28">
        <w:t>Finite Difference Methods</w:t>
      </w:r>
    </w:p>
    <w:p w14:paraId="6D69424A" w14:textId="5058C33E" w:rsidR="00AA2F8E" w:rsidRDefault="00AA2F8E" w:rsidP="00AA2F8E">
      <w:pPr>
        <w:rPr>
          <w:rFonts w:eastAsiaTheme="minorEastAsia"/>
        </w:rPr>
      </w:pPr>
      <w:r>
        <w:t xml:space="preserve">Included in the definition of the LPU is an alternative method of determining the </w:t>
      </w:r>
      <w:r w:rsidR="006B16A2">
        <w:t xml:space="preserve">sensitivity coefficients in (3.14), without the need to know </w:t>
      </w:r>
      <w:r w:rsidR="006B16A2">
        <w:rPr>
          <w:rFonts w:eastAsiaTheme="minorEastAsia"/>
        </w:rPr>
        <w:t xml:space="preserve">the measurement model </w:t>
      </w:r>
      <m:oMath>
        <m:r>
          <w:rPr>
            <w:rFonts w:ascii="Cambria Math" w:hAnsi="Cambria Math"/>
          </w:rPr>
          <m:t>f</m:t>
        </m:r>
      </m:oMath>
      <w:r w:rsidR="006B16A2">
        <w:rPr>
          <w:rFonts w:eastAsiaTheme="minorEastAsia"/>
        </w:rPr>
        <w:t xml:space="preserve"> explicitly. This technique can be described as a finite difference method and involves measuring the change in </w:t>
      </w:r>
      <m:oMath>
        <m:r>
          <w:rPr>
            <w:rFonts w:ascii="Cambria Math" w:eastAsiaTheme="minorEastAsia" w:hAnsi="Cambria Math"/>
          </w:rPr>
          <m:t>Y</m:t>
        </m:r>
      </m:oMath>
      <w:r w:rsidR="006B16A2">
        <w:rPr>
          <w:rFonts w:eastAsiaTheme="minorEastAsia"/>
        </w:rPr>
        <w:t xml:space="preserve"> while varying </w:t>
      </w:r>
      <w:r w:rsidR="006B16A2">
        <w:rPr>
          <w:rFonts w:eastAsiaTheme="minorEastAsia"/>
        </w:rPr>
        <w:lastRenderedPageBreak/>
        <w:t xml:space="preserve">a particular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6B16A2">
        <w:rPr>
          <w:rFonts w:eastAsiaTheme="minorEastAsia"/>
        </w:rPr>
        <w:t xml:space="preserve"> and holding all other input quantities constant. This is often used in industry where there may not be a model available for a particular process, but a rudimentary uncertainty analysis is required. Typically, the sum of the estimate and the standard uncertainty of each input quantity</w:t>
      </w:r>
      <w:r w:rsidR="00C203B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6B16A2">
        <w:rPr>
          <w:rFonts w:eastAsiaTheme="minorEastAsia"/>
        </w:rPr>
        <w:t xml:space="preserve"> </w:t>
      </w:r>
      <w:r w:rsidR="00C203B3">
        <w:rPr>
          <w:rFonts w:eastAsiaTheme="minorEastAsia"/>
        </w:rPr>
        <w:t>is</w:t>
      </w:r>
      <w:r w:rsidR="006B16A2">
        <w:rPr>
          <w:rFonts w:eastAsiaTheme="minorEastAsia"/>
        </w:rPr>
        <w:t xml:space="preserve"> used, although a more rigorous version also includes the standard uncertainty subtracted from the estimate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oMath>
      <w:r w:rsidR="00C203B3">
        <w:rPr>
          <w:rFonts w:eastAsiaTheme="minorEastAsia"/>
        </w:rPr>
        <w:t xml:space="preserve"> </w:t>
      </w:r>
      <w:r w:rsidR="006B16A2">
        <w:rPr>
          <w:rFonts w:eastAsiaTheme="minorEastAsia"/>
        </w:rPr>
        <w:t>to check for asymmetry.</w:t>
      </w:r>
      <w:r w:rsidR="00287603">
        <w:rPr>
          <w:rFonts w:eastAsiaTheme="minorEastAsia"/>
        </w:rPr>
        <w:t xml:space="preserve"> Because only two points are used to solve for each sensitivity coefficient (the estimate and the estimate plus standard uncertainty), this uncertainty propagation also </w:t>
      </w:r>
      <w:proofErr w:type="spellStart"/>
      <w:r w:rsidR="00287603">
        <w:rPr>
          <w:rFonts w:eastAsiaTheme="minorEastAsia"/>
        </w:rPr>
        <w:t>linearises</w:t>
      </w:r>
      <w:proofErr w:type="spellEnd"/>
      <w:r w:rsidR="00287603">
        <w:rPr>
          <w:rFonts w:eastAsiaTheme="minorEastAsia"/>
        </w:rPr>
        <w:t xml:space="preserve"> the measurement model.</w:t>
      </w:r>
    </w:p>
    <w:p w14:paraId="6914BD38" w14:textId="165342C5" w:rsidR="00287603" w:rsidRDefault="00287603" w:rsidP="00AA2F8E">
      <w:r>
        <w:t xml:space="preserve">If all of the input quantities are considered independent and the standard uncertainty was chosen as the value with which to perturb the input quantities, then by subtracting the estimate of the measurand from each sample and </w:t>
      </w:r>
      <w:r w:rsidR="0091280E">
        <w:t>adding the results</w:t>
      </w:r>
      <w:r>
        <w:t xml:space="preserve"> in quadrature, the combined standard uncertainty in the measurand can be obtained</w:t>
      </w:r>
      <w:r w:rsidR="0091280E">
        <w:t xml:space="preserve"> easily</w:t>
      </w:r>
      <w:r w:rsidR="00C203B3">
        <w:t>:</w:t>
      </w:r>
    </w:p>
    <w:p w14:paraId="560EF17E" w14:textId="273F893E" w:rsidR="00C203B3" w:rsidRPr="00073204" w:rsidRDefault="004757C8" w:rsidP="00AA2F8E">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e>
              </m:nary>
            </m:e>
          </m:ra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+u(</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)#(3.16)</m:t>
          </m:r>
        </m:oMath>
      </m:oMathPara>
    </w:p>
    <w:p w14:paraId="1AE1DCAB" w14:textId="1C47A1C2" w:rsidR="009A4E28" w:rsidRDefault="005B117E" w:rsidP="001F3C49">
      <w:pPr>
        <w:pStyle w:val="Heading1"/>
      </w:pPr>
      <w:r>
        <w:t>3.</w:t>
      </w:r>
      <w:r w:rsidR="003676D5">
        <w:t>2.4</w:t>
      </w:r>
      <w:r>
        <w:t xml:space="preserve"> </w:t>
      </w:r>
      <w:r w:rsidR="009A4E28">
        <w:t>Expanded Uncertainty</w:t>
      </w:r>
      <w:r w:rsidR="009F4C32">
        <w:t xml:space="preserve"> and </w:t>
      </w:r>
      <w:r w:rsidR="00F1420A">
        <w:t>Coverage</w:t>
      </w:r>
      <w:r w:rsidR="009F4C32">
        <w:t xml:space="preserve"> Intervals</w:t>
      </w:r>
    </w:p>
    <w:p w14:paraId="2B5FEB48" w14:textId="5999117A" w:rsidR="003676D5" w:rsidRDefault="00CD73B6" w:rsidP="003676D5">
      <w:pPr>
        <w:rPr>
          <w:rFonts w:eastAsiaTheme="minorEastAsia"/>
        </w:rPr>
      </w:pPr>
      <w:r>
        <w:t xml:space="preserve">Although it is recommended to express a result with combined standard uncertainty </w:t>
      </w:r>
      <m:oMath>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Pr>
          <w:rFonts w:eastAsiaTheme="minorEastAsia"/>
        </w:rPr>
        <w:t xml:space="preserve">, it is often required, especially in safety critical applications, for the uncertainty to encompass a larger fraction of the distribution of values that could reasonably be attributed to the measurand. An “expanded uncertainty” </w:t>
      </w:r>
      <m:oMath>
        <m:r>
          <w:rPr>
            <w:rFonts w:ascii="Cambria Math" w:eastAsiaTheme="minorEastAsia" w:hAnsi="Cambria Math"/>
          </w:rPr>
          <m:t>U</m:t>
        </m:r>
      </m:oMath>
      <w:r>
        <w:rPr>
          <w:rFonts w:eastAsiaTheme="minorEastAsia"/>
        </w:rPr>
        <w:t xml:space="preserve"> is instead used and is related to the combined uncertainty by </w:t>
      </w:r>
      <m:oMath>
        <m:r>
          <w:rPr>
            <w:rFonts w:ascii="Cambria Math" w:eastAsiaTheme="minorEastAsia" w:hAnsi="Cambria Math"/>
          </w:rPr>
          <m:t>U=k</m:t>
        </m:r>
        <m:sSub>
          <m:sSubPr>
            <m:ctrlPr>
              <w:rPr>
                <w:rFonts w:ascii="Cambria Math" w:hAnsi="Cambria Math"/>
                <w:i/>
              </w:rPr>
            </m:ctrlPr>
          </m:sSubPr>
          <m:e>
            <m:r>
              <w:rPr>
                <w:rFonts w:ascii="Cambria Math" w:hAnsi="Cambria Math"/>
              </w:rPr>
              <m:t>u</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00E42774">
        <w:rPr>
          <w:rFonts w:eastAsiaTheme="minorEastAsia"/>
        </w:rPr>
        <w:t xml:space="preserve"> [5, 6.2.1]</w:t>
      </w:r>
      <w:r>
        <w:rPr>
          <w:rFonts w:eastAsiaTheme="minorEastAsia"/>
        </w:rPr>
        <w:t xml:space="preserve">. The multiplying factor </w:t>
      </w:r>
      <m:oMath>
        <m:r>
          <w:rPr>
            <w:rFonts w:ascii="Cambria Math" w:eastAsiaTheme="minorEastAsia" w:hAnsi="Cambria Math"/>
          </w:rPr>
          <m:t>k</m:t>
        </m:r>
      </m:oMath>
      <w:r>
        <w:rPr>
          <w:rFonts w:eastAsiaTheme="minorEastAsia"/>
        </w:rPr>
        <w:t xml:space="preserve"> is termed the “coverage factor” and is typically in the range 2 to 3, often either of those two integer values. </w:t>
      </w:r>
      <w:r w:rsidR="00E42774">
        <w:rPr>
          <w:rFonts w:eastAsiaTheme="minorEastAsia"/>
        </w:rPr>
        <w:t xml:space="preserve">Using expanded uncertainties, the result can be expressed as </w:t>
      </w:r>
      <m:oMath>
        <m:acc>
          <m:accPr>
            <m:chr m:val="̅"/>
            <m:ctrlPr>
              <w:rPr>
                <w:rFonts w:ascii="Cambria Math" w:hAnsi="Cambria Math"/>
                <w:i/>
              </w:rPr>
            </m:ctrlPr>
          </m:accPr>
          <m:e>
            <m:r>
              <w:rPr>
                <w:rFonts w:ascii="Cambria Math" w:hAnsi="Cambria Math"/>
              </w:rPr>
              <m:t>y</m:t>
            </m:r>
          </m:e>
        </m:acc>
        <m:r>
          <w:rPr>
            <w:rFonts w:ascii="Cambria Math" w:hAnsi="Cambria Math"/>
          </w:rPr>
          <m:t>±U</m:t>
        </m:r>
      </m:oMath>
      <w:r w:rsidR="00E42774">
        <w:rPr>
          <w:rFonts w:eastAsiaTheme="minorEastAsia"/>
        </w:rPr>
        <w:t>, which is a popular format for datasheets and specifications.</w:t>
      </w:r>
    </w:p>
    <w:p w14:paraId="60404C29" w14:textId="2135D3D4" w:rsidR="00E42774" w:rsidRDefault="00E42774" w:rsidP="003676D5">
      <w:pPr>
        <w:rPr>
          <w:rFonts w:eastAsiaTheme="minorEastAsia"/>
        </w:rPr>
      </w:pPr>
      <w:r>
        <w:rPr>
          <w:rFonts w:eastAsiaTheme="minorEastAsia"/>
        </w:rPr>
        <w:t>To obtain a coverage factor that provides a given level of confidence (e.g. 95%) is not straightforward, and depends on the probability distribution of the measurand. If all input quantities are Category A uncertainty components and the measurement model is linear, then the measurand distribution can be assumed to be Gaussian</w:t>
      </w:r>
      <w:r w:rsidR="00C954FF">
        <w:rPr>
          <w:rFonts w:eastAsiaTheme="minorEastAsia"/>
        </w:rPr>
        <w:t>. In this case, the coverage interval is known as a confidence interval and can be given as a percentage by</w:t>
      </w:r>
      <w:r w:rsidR="005A330B">
        <w:rPr>
          <w:rFonts w:eastAsiaTheme="minorEastAsia"/>
        </w:rPr>
        <w:t xml:space="preserve">  </w:t>
      </w:r>
      <m:oMath>
        <m:r>
          <m:rPr>
            <m:sty m:val="p"/>
          </m:rPr>
          <w:rPr>
            <w:rFonts w:ascii="Cambria Math" w:eastAsiaTheme="minorEastAsia" w:hAnsi="Cambria Math"/>
          </w:rPr>
          <m:t>erf⁡</m:t>
        </m:r>
        <m:r>
          <w:rPr>
            <w:rFonts w:ascii="Cambria Math" w:eastAsiaTheme="minorEastAsia" w:hAnsi="Cambria Math"/>
          </w:rPr>
          <m:t>(z/√2)×100</m:t>
        </m:r>
      </m:oMath>
      <w:r w:rsidR="00C954FF">
        <w:rPr>
          <w:rFonts w:eastAsiaTheme="minorEastAsia"/>
        </w:rPr>
        <w:t xml:space="preserve">, </w:t>
      </w:r>
      <w:r w:rsidR="005A330B">
        <w:rPr>
          <w:rFonts w:eastAsiaTheme="minorEastAsia"/>
        </w:rPr>
        <w:t xml:space="preserve">where </w:t>
      </w:r>
      <m:oMath>
        <m:r>
          <m:rPr>
            <m:sty m:val="p"/>
          </m:rPr>
          <w:rPr>
            <w:rFonts w:ascii="Cambria Math" w:eastAsiaTheme="minorEastAsia" w:hAnsi="Cambria Math"/>
          </w:rPr>
          <m:t>erf⁡</m:t>
        </m:r>
        <m:r>
          <w:rPr>
            <w:rFonts w:ascii="Cambria Math" w:eastAsiaTheme="minorEastAsia" w:hAnsi="Cambria Math"/>
          </w:rPr>
          <m:t>(x)</m:t>
        </m:r>
      </m:oMath>
      <w:r w:rsidR="005A330B">
        <w:rPr>
          <w:rFonts w:eastAsiaTheme="minorEastAsia"/>
        </w:rPr>
        <w:t xml:space="preserve"> is the Gauss error function</w:t>
      </w:r>
      <w:r w:rsidR="00663343">
        <w:rPr>
          <w:rFonts w:eastAsiaTheme="minorEastAsia"/>
        </w:rPr>
        <w:t xml:space="preserve"> of </w:t>
      </w:r>
      <m:oMath>
        <m:r>
          <w:rPr>
            <w:rFonts w:ascii="Cambria Math" w:eastAsiaTheme="minorEastAsia" w:hAnsi="Cambria Math"/>
          </w:rPr>
          <m:t>x</m:t>
        </m:r>
      </m:oMath>
      <w:r w:rsidR="005A330B">
        <w:rPr>
          <w:rFonts w:eastAsiaTheme="minorEastAsia"/>
        </w:rPr>
        <w:t>.</w:t>
      </w:r>
      <w:r w:rsidR="00F8202B">
        <w:rPr>
          <w:rFonts w:eastAsiaTheme="minorEastAsia"/>
        </w:rPr>
        <w:t xml:space="preserve"> </w:t>
      </w:r>
    </w:p>
    <w:p w14:paraId="0253D158" w14:textId="7AE80BC8" w:rsidR="005A330B" w:rsidRPr="00F8202B" w:rsidRDefault="005A330B" w:rsidP="005A330B">
      <w:pPr>
        <w:rPr>
          <w:rFonts w:eastAsiaTheme="minorEastAsia"/>
        </w:rPr>
      </w:pPr>
      <w:r>
        <w:rPr>
          <w:rFonts w:eastAsiaTheme="minorEastAsia"/>
        </w:rPr>
        <w:t xml:space="preserve">In situations where the above conditions cannot be met, a level of confidence can be obtained by calculating the effective degrees of freedom </w:t>
      </w:r>
      <m:oMath>
        <m:sSub>
          <m:sSubPr>
            <m:ctrlPr>
              <w:rPr>
                <w:rFonts w:ascii="Cambria Math" w:eastAsiaTheme="minorEastAsia" w:hAnsi="Cambria Math"/>
                <w:i/>
              </w:rPr>
            </m:ctrlPr>
          </m:sSubPr>
          <m:e>
            <m:r>
              <w:rPr>
                <w:rFonts w:ascii="Cambria Math" w:eastAsiaTheme="minorEastAsia" w:hAnsi="Cambria Math"/>
              </w:rPr>
              <m:t>ν</m:t>
            </m:r>
          </m:e>
          <m:sub>
            <m:r>
              <m:rPr>
                <m:nor/>
              </m:rPr>
              <w:rPr>
                <w:rFonts w:ascii="Cambria Math" w:eastAsiaTheme="minorEastAsia" w:hAnsi="Cambria Math"/>
              </w:rPr>
              <m:t>eff</m:t>
            </m:r>
          </m:sub>
        </m:sSub>
      </m:oMath>
      <w:r>
        <w:rPr>
          <w:rFonts w:eastAsiaTheme="minorEastAsia"/>
        </w:rPr>
        <w:t xml:space="preserve"> of the distribution of the measurand. This process </w:t>
      </w:r>
      <w:r w:rsidR="00F8202B">
        <w:rPr>
          <w:rFonts w:eastAsiaTheme="minorEastAsia"/>
        </w:rPr>
        <w:t>is explained in Annex G of [5].</w:t>
      </w:r>
      <w:r w:rsidR="00513BC1">
        <w:rPr>
          <w:rFonts w:eastAsiaTheme="minorEastAsia"/>
        </w:rPr>
        <w:t xml:space="preserve"> For Monte Carlo propagations with sufficient samples, the confidence </w:t>
      </w:r>
      <w:r w:rsidR="00513BC1">
        <w:rPr>
          <w:rFonts w:eastAsiaTheme="minorEastAsia"/>
        </w:rPr>
        <w:lastRenderedPageBreak/>
        <w:t>interval can be found by analysing the distribution of the measurand and obtaining the deviation from the estimated value which encompasses the desired percentage of samples (e.g. 95%).</w:t>
      </w:r>
    </w:p>
    <w:p w14:paraId="031553D1" w14:textId="17E353DB" w:rsidR="003676D5" w:rsidRDefault="003676D5" w:rsidP="003676D5">
      <w:pPr>
        <w:pStyle w:val="Heading1"/>
      </w:pPr>
      <w:r>
        <w:t>3.3 Sensitivity Analysis</w:t>
      </w:r>
    </w:p>
    <w:p w14:paraId="15ECA887" w14:textId="49FDD5DA" w:rsidR="0021033D" w:rsidRDefault="00513BC1" w:rsidP="0021033D">
      <w:r>
        <w:t xml:space="preserve">A benefit of propagating uncertainties through the measurement model is that an analysis of the sensitivity of the measurands to each input quantity can be performed. The sensitivity coefficients obtained </w:t>
      </w:r>
      <w:r w:rsidR="00A20CB2">
        <w:t>from the measurement model can either be compared directly or multiplied by the standard uncertainty of the respective input quantity, in order to obtain an uncertainty figure for the measurand which can be compared with those calculated for other input quantities. This method is similar to the finite difference propagation technique described in 3.5.3, which can also be used to perform a sensitivity analysis. Because the input quantities are perturbed from their estimate sequentially (while all others are held at their estimate), this form of sensitivity analysis is termed “sequential perturbation”.</w:t>
      </w:r>
    </w:p>
    <w:p w14:paraId="3A4FBB7C" w14:textId="1FD862AF" w:rsidR="00480AB8" w:rsidRDefault="00780A46" w:rsidP="0021033D">
      <w:r>
        <w:t xml:space="preserve">The results of the sensitivity analysis can be very useful to the metrologist. </w:t>
      </w:r>
      <w:r w:rsidR="00480AB8">
        <w:t>Not only can the relative impact of different input quantity uncertainties be reviewed, but also complicated behaviour in the combined standard uncertainty may be better understood. Figure 3.6 shows an example of this feature. Sensitivity analyses are also an efficient approach to improving combined standard uncertainty. Once input quantities with dominant contributions have been identified they can be targeted for improvement – or in some cases an alternative measurement model can be used which avoids them.</w:t>
      </w:r>
    </w:p>
    <w:p w14:paraId="2FAD1D28" w14:textId="5AF271F8" w:rsidR="00480AB8" w:rsidRDefault="000B1581" w:rsidP="00480AB8">
      <w:pPr>
        <w:keepNext/>
        <w:jc w:val="center"/>
      </w:pPr>
      <w:r>
        <w:rPr>
          <w:noProof/>
          <w:lang w:eastAsia="en-GB"/>
        </w:rPr>
        <w:lastRenderedPageBreak/>
        <mc:AlternateContent>
          <mc:Choice Requires="wps">
            <w:drawing>
              <wp:anchor distT="0" distB="0" distL="114300" distR="114300" simplePos="0" relativeHeight="251665408" behindDoc="0" locked="0" layoutInCell="1" allowOverlap="1" wp14:anchorId="220B3008" wp14:editId="41554748">
                <wp:simplePos x="0" y="0"/>
                <wp:positionH relativeFrom="column">
                  <wp:posOffset>-382587</wp:posOffset>
                </wp:positionH>
                <wp:positionV relativeFrom="paragraph">
                  <wp:posOffset>1690053</wp:posOffset>
                </wp:positionV>
                <wp:extent cx="1890710" cy="302580"/>
                <wp:effectExtent l="0" t="6032" r="8572" b="8573"/>
                <wp:wrapNone/>
                <wp:docPr id="14" name="Text Box 14"/>
                <wp:cNvGraphicFramePr/>
                <a:graphic xmlns:a="http://schemas.openxmlformats.org/drawingml/2006/main">
                  <a:graphicData uri="http://schemas.microsoft.com/office/word/2010/wordprocessingShape">
                    <wps:wsp>
                      <wps:cNvSpPr txBox="1"/>
                      <wps:spPr>
                        <a:xfrm rot="16200000">
                          <a:off x="0" y="0"/>
                          <a:ext cx="1890710" cy="302580"/>
                        </a:xfrm>
                        <a:prstGeom prst="rect">
                          <a:avLst/>
                        </a:prstGeom>
                        <a:solidFill>
                          <a:schemeClr val="lt1"/>
                        </a:solidFill>
                        <a:ln w="6350">
                          <a:noFill/>
                        </a:ln>
                      </wps:spPr>
                      <wps:txbx>
                        <w:txbxContent>
                          <w:p w14:paraId="4D7BF427" w14:textId="6614D825" w:rsidR="00293D3A" w:rsidRPr="000B1581" w:rsidRDefault="00293D3A">
                            <w:pPr>
                              <w:rPr>
                                <w:b/>
                              </w:rPr>
                            </w:pPr>
                            <w:r w:rsidRPr="000B1581">
                              <w:rPr>
                                <w:b/>
                              </w:rPr>
                              <w:t>Uncertainty (arbitrary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B3008" id="Text Box 14" o:spid="_x0000_s1027" type="#_x0000_t202" style="position:absolute;left:0;text-align:left;margin-left:-30.1pt;margin-top:133.1pt;width:148.85pt;height:23.8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" fillcolor="white [3201]" stroked="f" strokeweight=".5pt">
                <v:textbox>
                  <w:txbxContent>
                    <w:p w14:paraId="4D7BF427" w14:textId="6614D825" w:rsidR="00293D3A" w:rsidRPr="000B1581" w:rsidRDefault="00293D3A">
                      <w:pPr>
                        <w:rPr>
                          <w:b/>
                        </w:rPr>
                      </w:pPr>
                      <w:r w:rsidRPr="000B1581">
                        <w:rPr>
                          <w:b/>
                        </w:rPr>
                        <w:t>Uncertainty (arbitrary units)</w:t>
                      </w:r>
                    </w:p>
                  </w:txbxContent>
                </v:textbox>
              </v:shape>
            </w:pict>
          </mc:Fallback>
        </mc:AlternateContent>
      </w:r>
      <w:r>
        <w:rPr>
          <w:noProof/>
          <w:lang w:eastAsia="en-GB"/>
        </w:rPr>
        <w:drawing>
          <wp:inline distT="0" distB="0" distL="0" distR="0" wp14:anchorId="051E5B86" wp14:editId="4E05A069">
            <wp:extent cx="4723765" cy="3971575"/>
            <wp:effectExtent l="0" t="0" r="635" b="0"/>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sitivity.png"/>
                    <pic:cNvPicPr/>
                  </pic:nvPicPr>
                  <pic:blipFill rotWithShape="1">
                    <a:blip r:embed="rId17">
                      <a:extLst>
                        <a:ext uri="{28A0092B-C50C-407E-A947-70E740481C1C}">
                          <a14:useLocalDpi xmlns:a14="http://schemas.microsoft.com/office/drawing/2010/main" val="0"/>
                        </a:ext>
                      </a:extLst>
                    </a:blip>
                    <a:srcRect l="1180" t="5561" r="1311" b="1676"/>
                    <a:stretch/>
                  </pic:blipFill>
                  <pic:spPr bwMode="auto">
                    <a:xfrm>
                      <a:off x="0" y="0"/>
                      <a:ext cx="4741712" cy="3986664"/>
                    </a:xfrm>
                    <a:prstGeom prst="rect">
                      <a:avLst/>
                    </a:prstGeom>
                    <a:ln>
                      <a:noFill/>
                    </a:ln>
                    <a:extLst>
                      <a:ext uri="{53640926-AAD7-44D8-BBD7-CCE9431645EC}">
                        <a14:shadowObscured xmlns:a14="http://schemas.microsoft.com/office/drawing/2010/main"/>
                      </a:ext>
                    </a:extLst>
                  </pic:spPr>
                </pic:pic>
              </a:graphicData>
            </a:graphic>
          </wp:inline>
        </w:drawing>
      </w:r>
    </w:p>
    <w:p w14:paraId="7263AF5A" w14:textId="440E70AF" w:rsidR="00480AB8" w:rsidRPr="0021033D" w:rsidRDefault="00480AB8" w:rsidP="00480AB8">
      <w:pPr>
        <w:pStyle w:val="Caption"/>
        <w:jc w:val="center"/>
      </w:pPr>
      <w:r>
        <w:t xml:space="preserve">Figure </w:t>
      </w:r>
      <w:r w:rsidR="009F1ACA">
        <w:t>3.</w:t>
      </w:r>
      <w:r w:rsidR="004757C8">
        <w:rPr>
          <w:noProof/>
        </w:rPr>
        <w:fldChar w:fldCharType="begin"/>
      </w:r>
      <w:r w:rsidR="004757C8">
        <w:rPr>
          <w:noProof/>
        </w:rPr>
        <w:instrText xml:space="preserve"> SEQ Figure \* ARABIC </w:instrText>
      </w:r>
      <w:r w:rsidR="004757C8">
        <w:rPr>
          <w:noProof/>
        </w:rPr>
        <w:fldChar w:fldCharType="separate"/>
      </w:r>
      <w:r w:rsidR="00AA10ED">
        <w:rPr>
          <w:noProof/>
        </w:rPr>
        <w:t>6</w:t>
      </w:r>
      <w:r w:rsidR="004757C8">
        <w:rPr>
          <w:noProof/>
        </w:rPr>
        <w:fldChar w:fldCharType="end"/>
      </w:r>
      <w:r>
        <w:t>: An example of results from a sensitivity analysis which reveal the origins of the complicated behaviour of the combined standard uncertainty with respect to a variable (in this case frequency).</w:t>
      </w:r>
    </w:p>
    <w:p w14:paraId="255AF709" w14:textId="5EA1DED7" w:rsidR="009A4E28" w:rsidRDefault="005B117E" w:rsidP="001F3C49">
      <w:pPr>
        <w:pStyle w:val="Heading1"/>
      </w:pPr>
      <w:r>
        <w:t>3.</w:t>
      </w:r>
      <w:r w:rsidR="003676D5">
        <w:t>4</w:t>
      </w:r>
      <w:r>
        <w:t xml:space="preserve"> </w:t>
      </w:r>
      <w:r w:rsidR="009A4E28">
        <w:t>Conclusions</w:t>
      </w:r>
    </w:p>
    <w:p w14:paraId="02EEB57A" w14:textId="1218FF96" w:rsidR="00222861" w:rsidRDefault="00222861" w:rsidP="00222861">
      <w:r>
        <w:t xml:space="preserve">This chapter has explained how measurements underpin modern life, supporting trade and commerce and facilitating new discoveries in science and engineering. Through traceability and the unit system, the evaluation and management of uncertainty in measurements provides a backbone of confidence and trust that supports this infrastructure. In an attempt to standardise the definition and representation of measurement uncertainties, an internationally-used guidance document, the GUM, offers </w:t>
      </w:r>
      <w:r w:rsidR="005A22AF">
        <w:t xml:space="preserve">rigorous </w:t>
      </w:r>
      <w:r>
        <w:t xml:space="preserve">methods </w:t>
      </w:r>
      <w:r w:rsidR="005A22AF">
        <w:t xml:space="preserve">to evaluate them. The methods presented in the GUM have been used throughout the work presented in this thesis. However, the GUM continues to be developed, and recently an inconsistency was created in the evaluation of Category A uncertainty components. This chapter has reviewed </w:t>
      </w:r>
      <w:r w:rsidR="00D835A2">
        <w:t>the</w:t>
      </w:r>
      <w:r w:rsidR="005A22AF">
        <w:t xml:space="preserve"> inconsistency from the objective of electromagnetic measurements, an area of metrology where the effects are shown to be potentially significant.</w:t>
      </w:r>
    </w:p>
    <w:p w14:paraId="6411D3AA" w14:textId="46E7F2FC" w:rsidR="00C11BF4" w:rsidRDefault="00C11BF4" w:rsidP="00222861">
      <w:r>
        <w:t xml:space="preserve">Three methods for propagating uncertainty through a measurement model to determine the combined standard uncertainty of the measurands were described. Although the Monte Carlo method preserves the most information about both the uncertainties of the input quantities and the measurement model, the higher computational effort can be prohibitive in some cases. Instead, the </w:t>
      </w:r>
      <w:r>
        <w:lastRenderedPageBreak/>
        <w:t>LPU provides two linear alternatives, which are often much more efficient but require validation to ensure that the measurement model can be treated as linear.</w:t>
      </w:r>
    </w:p>
    <w:p w14:paraId="4B618609" w14:textId="0AE5ED21" w:rsidR="00C11BF4" w:rsidRDefault="00663343" w:rsidP="00222861">
      <w:r>
        <w:t>The idea of expanded uncertainty and coverage intervals was introduced, these being met frequently in Category B uncertainty components defined from datasheets and specifications. It was stated that a confidence interval can only easily calculated from either Category A uncertainty components and a linear measurement model, or if a Monte Carlo propagation is used and the probability distribution of the measurand analysed. In other cases, a coverage interval can be calculated using knowledge of the input quantities and guidance from the GUM.</w:t>
      </w:r>
    </w:p>
    <w:p w14:paraId="31C6BD1E" w14:textId="00153E26" w:rsidR="00663343" w:rsidRPr="00222861" w:rsidRDefault="00663343" w:rsidP="00222861">
      <w:r>
        <w:t xml:space="preserve">Finally, this chapter described sensitivity analysis, which can be carried out using results from the LPU procedure. </w:t>
      </w:r>
      <w:r w:rsidR="00780A46">
        <w:t>The framework presented in this thesis utilises a sensitivity analysis to allow the user to examine and attempt to minimise significant sources of uncertainty, which is especially important in sensitive electromagnetic measurements such as those made on-wafer.</w:t>
      </w:r>
    </w:p>
    <w:p w14:paraId="6112799B" w14:textId="1CD00E05" w:rsidR="00A2440C" w:rsidRDefault="00A2440C" w:rsidP="001F3C49">
      <w:r>
        <w:br w:type="page"/>
      </w:r>
    </w:p>
    <w:p w14:paraId="74B6A011" w14:textId="288E778D" w:rsidR="00A2440C" w:rsidRDefault="00A2440C" w:rsidP="001F3C49">
      <w:pPr>
        <w:pStyle w:val="Heading1"/>
      </w:pPr>
      <w:r>
        <w:lastRenderedPageBreak/>
        <w:t>Bibliography</w:t>
      </w:r>
    </w:p>
    <w:p w14:paraId="08392178" w14:textId="41628119" w:rsidR="0039199B" w:rsidRDefault="0039199B" w:rsidP="0039199B">
      <w:r>
        <w:t xml:space="preserve">[1] L.T. Stant, P.H. Aaen, N.M. Ridler, Comparing methods for evaluating measurement uncertainty given in the JCGM ‘Evaluation of Measurement Data’ documents, Measurement, Volume 94, 2016, Pages 847-851, ISSN 0263-2241, </w:t>
      </w:r>
      <w:hyperlink r:id="rId18" w:history="1">
        <w:r w:rsidRPr="002C7EB5">
          <w:rPr>
            <w:rStyle w:val="Hyperlink"/>
          </w:rPr>
          <w:t>https://doi.org/10.1016/j.measurement.2016.08.015</w:t>
        </w:r>
      </w:hyperlink>
      <w:r>
        <w:t>.</w:t>
      </w:r>
    </w:p>
    <w:p w14:paraId="34417884" w14:textId="7977E92B" w:rsidR="0039199B" w:rsidRDefault="0039199B" w:rsidP="0039199B">
      <w:r>
        <w:t xml:space="preserve">[2] UKAS, Website, Accessed March 2018, </w:t>
      </w:r>
      <w:hyperlink r:id="rId19" w:history="1">
        <w:r w:rsidRPr="00A501B0">
          <w:rPr>
            <w:rStyle w:val="Hyperlink"/>
          </w:rPr>
          <w:t>http://www.ukas.com/about/our-role/</w:t>
        </w:r>
      </w:hyperlink>
    </w:p>
    <w:p w14:paraId="128C95F5" w14:textId="3083CE18" w:rsidR="00A515B8" w:rsidRDefault="00A515B8" w:rsidP="001F3C49">
      <w:r>
        <w:t>[</w:t>
      </w:r>
      <w:r w:rsidR="0039199B">
        <w:t>3</w:t>
      </w:r>
      <w:r>
        <w:t xml:space="preserve">] </w:t>
      </w:r>
      <w:r w:rsidR="00AE0F08">
        <w:t xml:space="preserve">BIPM, Draft of the ninth SI brochure, 10 November 2016, pp. 2-9. Retrieved March 2018, </w:t>
      </w:r>
      <w:hyperlink r:id="rId20" w:history="1">
        <w:r w:rsidR="00AE0F08" w:rsidRPr="00A501B0">
          <w:rPr>
            <w:rStyle w:val="Hyperlink"/>
          </w:rPr>
          <w:t>http://www.bipm.org/utils/common/pdf/si-brochure-draft-2016b.pdf</w:t>
        </w:r>
      </w:hyperlink>
    </w:p>
    <w:p w14:paraId="3E0C84C6" w14:textId="10264B57" w:rsidR="002757CF" w:rsidRDefault="002757CF" w:rsidP="002757CF">
      <w:r>
        <w:t>[</w:t>
      </w:r>
      <w:r w:rsidR="0039199B">
        <w:t>4</w:t>
      </w:r>
      <w:r>
        <w:t>] International Organization for Standardization 1993 Guide to the Expression of Uncertainty in Measurement 1st ed (Geneva) ISBN 92-67-10188-9</w:t>
      </w:r>
    </w:p>
    <w:p w14:paraId="257C7268" w14:textId="315CDB78" w:rsidR="002757CF" w:rsidRDefault="002757CF" w:rsidP="002757CF">
      <w:r>
        <w:t>[</w:t>
      </w:r>
      <w:r w:rsidR="0039199B">
        <w:t>5</w:t>
      </w:r>
      <w:r>
        <w:t xml:space="preserve">] BIPM, IEC, IFCC, ILAC, ISO, IUPAC, IUPAP and OIML 2008 Guide to the Expression of Uncertainty in Measurement JCGM 100:2008 (GUM 1995 with minor corrections) URL </w:t>
      </w:r>
      <w:hyperlink r:id="rId21" w:history="1">
        <w:r w:rsidRPr="00A501B0">
          <w:rPr>
            <w:rStyle w:val="Hyperlink"/>
          </w:rPr>
          <w:t>http://www.bipm.org/utils/common/documents/jcgm/JCGM 100 2008 E.pdf</w:t>
        </w:r>
      </w:hyperlink>
      <w:r>
        <w:t xml:space="preserve"> </w:t>
      </w:r>
    </w:p>
    <w:p w14:paraId="0CC1051E" w14:textId="3CF60E76" w:rsidR="00B47DD2" w:rsidRDefault="00B47DD2" w:rsidP="00B47DD2">
      <w:r>
        <w:t>[</w:t>
      </w:r>
      <w:r w:rsidR="0039199B">
        <w:t>6</w:t>
      </w:r>
      <w:r>
        <w:t xml:space="preserve">] BIPM, IEC, IFCC, ILAC, ISO, IUPAC, IUPAP and OIML 2012 International Vocabulary of Metrology Basic and General Concepts and Associated Terms (VIM) JCGM 200:2012 URL </w:t>
      </w:r>
      <w:hyperlink r:id="rId22" w:history="1">
        <w:r w:rsidRPr="00A501B0">
          <w:rPr>
            <w:rStyle w:val="Hyperlink"/>
          </w:rPr>
          <w:t>http://www.bipm.org/utils/common/documents/jcgm/JCGM 200 2012.pdf</w:t>
        </w:r>
      </w:hyperlink>
    </w:p>
    <w:p w14:paraId="6255D73A" w14:textId="4822DA3B" w:rsidR="00B47DD2" w:rsidRDefault="00B47DD2" w:rsidP="00B47DD2">
      <w:r>
        <w:t>[</w:t>
      </w:r>
      <w:r w:rsidR="0039199B">
        <w:t>7</w:t>
      </w:r>
      <w:r>
        <w:t xml:space="preserve">] BIPM, IEC, IFCC, ILAC, ISO, IUPAC, IUPAP and OIML 2008 Supplement 1 to the </w:t>
      </w:r>
      <w:r w:rsidR="00854B29">
        <w:t>“</w:t>
      </w:r>
      <w:r>
        <w:t xml:space="preserve">Guide to the Expression of Uncertainty in Measurement" – Propagation of distributions using a Monte Carlo method JCGM 101:2008 URL </w:t>
      </w:r>
      <w:hyperlink r:id="rId23" w:history="1">
        <w:r w:rsidRPr="00A501B0">
          <w:rPr>
            <w:rStyle w:val="Hyperlink"/>
          </w:rPr>
          <w:t>http://www.bipm.org/utils/common/documents/jcgm/JCGM 101 2008 E.pdf</w:t>
        </w:r>
      </w:hyperlink>
    </w:p>
    <w:p w14:paraId="5A518508" w14:textId="451F6285" w:rsidR="00B47DD2" w:rsidRDefault="00B47DD2" w:rsidP="00B47DD2">
      <w:r>
        <w:t>[</w:t>
      </w:r>
      <w:r w:rsidR="0039199B">
        <w:t>8</w:t>
      </w:r>
      <w:r>
        <w:t xml:space="preserve">] BIPM, IEC, IFCC, ILAC, ISO, IUPAC, IUPAP and OIML 2011 Supplement 2 to the “Guide to the Expression of Uncertainty in Measurement" - Extension to any number of output quantities JCGM 102:2011 URL </w:t>
      </w:r>
      <w:hyperlink r:id="rId24" w:history="1">
        <w:r w:rsidRPr="00A501B0">
          <w:rPr>
            <w:rStyle w:val="Hyperlink"/>
          </w:rPr>
          <w:t>http://www.bipm.org/utils/common/documents/jcgm/JCGM 102 2011 E.pdf</w:t>
        </w:r>
      </w:hyperlink>
    </w:p>
    <w:p w14:paraId="73AD2A8F" w14:textId="243FE05E" w:rsidR="00B47DD2" w:rsidRDefault="00B47DD2" w:rsidP="00B47DD2">
      <w:r>
        <w:t>[</w:t>
      </w:r>
      <w:r w:rsidR="0039199B">
        <w:t>9</w:t>
      </w:r>
      <w:r>
        <w:t xml:space="preserve">] N. Metropolis, S. </w:t>
      </w:r>
      <w:proofErr w:type="spellStart"/>
      <w:r>
        <w:t>Ulam</w:t>
      </w:r>
      <w:proofErr w:type="spellEnd"/>
      <w:r>
        <w:t>, The Monte Carlo method, J. Am. Stat. Assoc., 44 (1949), pp. 335-341</w:t>
      </w:r>
    </w:p>
    <w:p w14:paraId="2BDC297F" w14:textId="77777777" w:rsidR="00040CE0" w:rsidRDefault="00040CE0" w:rsidP="00040CE0">
      <w:r>
        <w:t xml:space="preserve">[10] J. </w:t>
      </w:r>
      <w:proofErr w:type="spellStart"/>
      <w:r>
        <w:t>Neyman</w:t>
      </w:r>
      <w:proofErr w:type="spellEnd"/>
      <w:r>
        <w:t>, Outline of a theory of statistical estimation based on the classical theory of probability, Philos. Trans. R. Soc. A, 236 (767) (1937), pp. 333-380</w:t>
      </w:r>
    </w:p>
    <w:p w14:paraId="05EAE2A1" w14:textId="7745A849" w:rsidR="00040CE0" w:rsidRDefault="00040CE0" w:rsidP="00040CE0">
      <w:r>
        <w:t>[1</w:t>
      </w:r>
      <w:r w:rsidR="001707AE">
        <w:t>1</w:t>
      </w:r>
      <w:r>
        <w:t>] A. Gelman, J. Carlin, H. Stern, D. Rubin, Bayesian Data Analysis, Chapman &amp; Hall, London (2003)</w:t>
      </w:r>
    </w:p>
    <w:p w14:paraId="4655DF65" w14:textId="22A66D79" w:rsidR="001707AE" w:rsidRDefault="001707AE" w:rsidP="001707AE">
      <w:r>
        <w:t xml:space="preserve">[12] D. White, In pursuit of a fit-for-purpose uncertainty guide, </w:t>
      </w:r>
      <w:proofErr w:type="spellStart"/>
      <w:r>
        <w:t>Metrologia</w:t>
      </w:r>
      <w:proofErr w:type="spellEnd"/>
      <w:r>
        <w:t xml:space="preserve"> 53 (4) (2016) S107–24</w:t>
      </w:r>
    </w:p>
    <w:p w14:paraId="418F35D6" w14:textId="67987D0B" w:rsidR="00040CE0" w:rsidRDefault="00040CE0" w:rsidP="00B47DD2">
      <w:r>
        <w:t>[1</w:t>
      </w:r>
      <w:r w:rsidR="001707AE">
        <w:t>3</w:t>
      </w:r>
      <w:r>
        <w:t xml:space="preserve">] </w:t>
      </w:r>
      <w:proofErr w:type="spellStart"/>
      <w:r w:rsidRPr="00040CE0">
        <w:t>Kacker</w:t>
      </w:r>
      <w:proofErr w:type="spellEnd"/>
      <w:r w:rsidRPr="00040CE0">
        <w:t xml:space="preserve"> R and Jones A 2003 </w:t>
      </w:r>
      <w:proofErr w:type="spellStart"/>
      <w:r w:rsidRPr="00040CE0">
        <w:t>Metrologia</w:t>
      </w:r>
      <w:proofErr w:type="spellEnd"/>
      <w:r w:rsidRPr="00040CE0">
        <w:t xml:space="preserve"> 40 235</w:t>
      </w:r>
      <w:r>
        <w:t>—</w:t>
      </w:r>
      <w:r w:rsidRPr="00040CE0">
        <w:t>48</w:t>
      </w:r>
      <w:r>
        <w:t xml:space="preserve"> </w:t>
      </w:r>
    </w:p>
    <w:p w14:paraId="54BD6332" w14:textId="04C5118D" w:rsidR="00040CE0" w:rsidRDefault="00040CE0" w:rsidP="00B47DD2">
      <w:r>
        <w:t>[1</w:t>
      </w:r>
      <w:r w:rsidR="001707AE">
        <w:t>4</w:t>
      </w:r>
      <w:r>
        <w:t xml:space="preserve">] </w:t>
      </w:r>
      <w:proofErr w:type="spellStart"/>
      <w:r w:rsidRPr="00040CE0">
        <w:t>Kacker</w:t>
      </w:r>
      <w:proofErr w:type="spellEnd"/>
      <w:r w:rsidRPr="00040CE0">
        <w:t xml:space="preserve"> R 2006 </w:t>
      </w:r>
      <w:proofErr w:type="spellStart"/>
      <w:r w:rsidRPr="00040CE0">
        <w:t>Metrologia</w:t>
      </w:r>
      <w:proofErr w:type="spellEnd"/>
      <w:r w:rsidRPr="00040CE0">
        <w:t xml:space="preserve"> 43 1</w:t>
      </w:r>
      <w:r>
        <w:t>—</w:t>
      </w:r>
      <w:r w:rsidRPr="00040CE0">
        <w:t>11</w:t>
      </w:r>
      <w:r>
        <w:t xml:space="preserve"> </w:t>
      </w:r>
    </w:p>
    <w:p w14:paraId="0B89E7D2" w14:textId="18F4B597" w:rsidR="00040CE0" w:rsidRDefault="00040CE0" w:rsidP="00B47DD2">
      <w:r>
        <w:lastRenderedPageBreak/>
        <w:t>[1</w:t>
      </w:r>
      <w:r w:rsidR="001707AE">
        <w:t>5</w:t>
      </w:r>
      <w:r>
        <w:t xml:space="preserve">] </w:t>
      </w:r>
      <w:proofErr w:type="spellStart"/>
      <w:r w:rsidRPr="00040CE0">
        <w:t>Kacker</w:t>
      </w:r>
      <w:proofErr w:type="spellEnd"/>
      <w:r w:rsidRPr="00040CE0">
        <w:t xml:space="preserve"> R, </w:t>
      </w:r>
      <w:proofErr w:type="spellStart"/>
      <w:r w:rsidRPr="00040CE0">
        <w:t>Toman</w:t>
      </w:r>
      <w:proofErr w:type="spellEnd"/>
      <w:r w:rsidRPr="00040CE0">
        <w:t xml:space="preserve"> B and Huang D 2006 </w:t>
      </w:r>
      <w:proofErr w:type="spellStart"/>
      <w:r w:rsidRPr="00040CE0">
        <w:t>Metrologia</w:t>
      </w:r>
      <w:proofErr w:type="spellEnd"/>
      <w:r w:rsidRPr="00040CE0">
        <w:t xml:space="preserve"> 43 S167</w:t>
      </w:r>
      <w:r>
        <w:t>—</w:t>
      </w:r>
      <w:r w:rsidRPr="00040CE0">
        <w:t>77</w:t>
      </w:r>
      <w:r>
        <w:t xml:space="preserve"> </w:t>
      </w:r>
    </w:p>
    <w:p w14:paraId="1483489E" w14:textId="4252524D" w:rsidR="00040CE0" w:rsidRDefault="00040CE0" w:rsidP="00B47DD2">
      <w:r>
        <w:t>[1</w:t>
      </w:r>
      <w:r w:rsidR="001707AE">
        <w:t>6</w:t>
      </w:r>
      <w:r>
        <w:t xml:space="preserve">] </w:t>
      </w:r>
      <w:proofErr w:type="spellStart"/>
      <w:r w:rsidRPr="00040CE0">
        <w:t>Bich</w:t>
      </w:r>
      <w:proofErr w:type="spellEnd"/>
      <w:r w:rsidRPr="00040CE0">
        <w:t xml:space="preserve"> W 2014 </w:t>
      </w:r>
      <w:proofErr w:type="spellStart"/>
      <w:r w:rsidRPr="00040CE0">
        <w:t>Metrologia</w:t>
      </w:r>
      <w:proofErr w:type="spellEnd"/>
      <w:r w:rsidRPr="00040CE0">
        <w:t xml:space="preserve"> 51 S155</w:t>
      </w:r>
      <w:r>
        <w:t>—</w:t>
      </w:r>
      <w:r w:rsidRPr="00040CE0">
        <w:t>58</w:t>
      </w:r>
    </w:p>
    <w:p w14:paraId="276661EE" w14:textId="3FBD366B" w:rsidR="00040CE0" w:rsidRDefault="00BB0A18" w:rsidP="00B47DD2">
      <w:r>
        <w:t>[1</w:t>
      </w:r>
      <w:r w:rsidR="001707AE">
        <w:t>7</w:t>
      </w:r>
      <w:r>
        <w:t xml:space="preserve">] </w:t>
      </w:r>
      <w:proofErr w:type="spellStart"/>
      <w:r w:rsidRPr="00BB0A18">
        <w:t>Elster</w:t>
      </w:r>
      <w:proofErr w:type="spellEnd"/>
      <w:r w:rsidRPr="00BB0A18">
        <w:t xml:space="preserve"> C, </w:t>
      </w:r>
      <w:proofErr w:type="spellStart"/>
      <w:r w:rsidRPr="00BB0A18">
        <w:t>W</w:t>
      </w:r>
      <w:r w:rsidRPr="00BB0A18">
        <w:rPr>
          <w:rFonts w:cstheme="minorHAnsi"/>
        </w:rPr>
        <w:t>ö</w:t>
      </w:r>
      <w:r w:rsidRPr="00BB0A18">
        <w:t>ger</w:t>
      </w:r>
      <w:proofErr w:type="spellEnd"/>
      <w:r w:rsidRPr="00BB0A18">
        <w:t xml:space="preserve"> W and Cox M G 2007 </w:t>
      </w:r>
      <w:proofErr w:type="spellStart"/>
      <w:r w:rsidRPr="00BB0A18">
        <w:t>Metrologia</w:t>
      </w:r>
      <w:proofErr w:type="spellEnd"/>
      <w:r w:rsidRPr="00BB0A18">
        <w:t xml:space="preserve"> 44 L31</w:t>
      </w:r>
      <w:r>
        <w:t>—</w:t>
      </w:r>
      <w:r w:rsidRPr="00BB0A18">
        <w:t>32</w:t>
      </w:r>
    </w:p>
    <w:p w14:paraId="4DDD65A5" w14:textId="77777777" w:rsidR="00BB0A18" w:rsidRDefault="00BB0A18" w:rsidP="00B47DD2"/>
    <w:p w14:paraId="2F4456E4" w14:textId="77777777" w:rsidR="00B47DD2" w:rsidRDefault="00B47DD2" w:rsidP="00B47DD2"/>
    <w:p w14:paraId="66C9CB90" w14:textId="1A4F7D04" w:rsidR="00DD153A" w:rsidRDefault="00DD153A" w:rsidP="001F3C49">
      <w:r>
        <w:br w:type="page"/>
      </w:r>
    </w:p>
    <w:p w14:paraId="767BBACC" w14:textId="4FF8E0B5" w:rsidR="00A2440C" w:rsidRDefault="002A5E3C" w:rsidP="00BE5E24">
      <w:pPr>
        <w:pStyle w:val="Heading1"/>
      </w:pPr>
      <w:r>
        <w:lastRenderedPageBreak/>
        <w:t>Information for l</w:t>
      </w:r>
      <w:r w:rsidR="00BE5E24">
        <w:t xml:space="preserve">ist of </w:t>
      </w:r>
      <w:r>
        <w:t>f</w:t>
      </w:r>
      <w:r w:rsidR="00BE5E24">
        <w:t>igures</w:t>
      </w:r>
      <w:r>
        <w:t xml:space="preserve"> for this chapter</w:t>
      </w:r>
    </w:p>
    <w:p w14:paraId="03BA14BB" w14:textId="2482976B" w:rsidR="00DD153A" w:rsidRDefault="004757C8" w:rsidP="00BE5E24">
      <w:pPr>
        <w:pStyle w:val="ListParagraph"/>
        <w:numPr>
          <w:ilvl w:val="0"/>
          <w:numId w:val="2"/>
        </w:numPr>
      </w:pPr>
      <w:hyperlink r:id="rId25" w:history="1">
        <w:r w:rsidR="00BE5E24" w:rsidRPr="00A501B0">
          <w:rPr>
            <w:rStyle w:val="Hyperlink"/>
          </w:rPr>
          <w:t>https://commons.wikimedia.org/wiki/File:Louvres-antiquites-egyptiennes-img_2748.jpg</w:t>
        </w:r>
      </w:hyperlink>
      <w:r w:rsidR="00DD153A">
        <w:t xml:space="preserve"> </w:t>
      </w:r>
    </w:p>
    <w:p w14:paraId="40F7BB8A" w14:textId="0DAA9BD4" w:rsidR="00BE5E24" w:rsidRDefault="00BE5E24" w:rsidP="00BE5E24">
      <w:pPr>
        <w:pStyle w:val="ListParagraph"/>
        <w:numPr>
          <w:ilvl w:val="0"/>
          <w:numId w:val="2"/>
        </w:numPr>
      </w:pPr>
      <w:r>
        <w:t>Own work</w:t>
      </w:r>
    </w:p>
    <w:p w14:paraId="7D359401" w14:textId="6BB381AE" w:rsidR="00572896" w:rsidRDefault="00572896" w:rsidP="00BE5E24">
      <w:pPr>
        <w:pStyle w:val="ListParagraph"/>
        <w:numPr>
          <w:ilvl w:val="0"/>
          <w:numId w:val="2"/>
        </w:numPr>
      </w:pPr>
      <w:r>
        <w:t>Own work [1]</w:t>
      </w:r>
    </w:p>
    <w:p w14:paraId="0B7BEFE4" w14:textId="030734DE" w:rsidR="00572896" w:rsidRDefault="00572896" w:rsidP="00BE5E24">
      <w:pPr>
        <w:pStyle w:val="ListParagraph"/>
        <w:numPr>
          <w:ilvl w:val="0"/>
          <w:numId w:val="2"/>
        </w:numPr>
      </w:pPr>
      <w:r>
        <w:t>Own work [1]</w:t>
      </w:r>
    </w:p>
    <w:p w14:paraId="4683D06F" w14:textId="4B4E96DC" w:rsidR="00C134D7" w:rsidRDefault="00C134D7" w:rsidP="00BE5E24">
      <w:pPr>
        <w:pStyle w:val="ListParagraph"/>
        <w:numPr>
          <w:ilvl w:val="0"/>
          <w:numId w:val="2"/>
        </w:numPr>
      </w:pPr>
      <w:r>
        <w:t>Gum Supplement 1 [7]</w:t>
      </w:r>
    </w:p>
    <w:p w14:paraId="20FE541C" w14:textId="78588633" w:rsidR="00480AB8" w:rsidRPr="00A2440C" w:rsidRDefault="00B166BD" w:rsidP="00BE5E24">
      <w:pPr>
        <w:pStyle w:val="ListParagraph"/>
        <w:numPr>
          <w:ilvl w:val="0"/>
          <w:numId w:val="2"/>
        </w:numPr>
      </w:pPr>
      <w:r>
        <w:t xml:space="preserve">Own work using </w:t>
      </w:r>
      <w:r w:rsidR="00480AB8">
        <w:t>NIST Microwave Uncertainty Framework</w:t>
      </w:r>
    </w:p>
    <w:sectPr w:rsidR="00480AB8" w:rsidRPr="00A24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5CF7"/>
    <w:multiLevelType w:val="hybridMultilevel"/>
    <w:tmpl w:val="88D26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97897"/>
    <w:multiLevelType w:val="hybridMultilevel"/>
    <w:tmpl w:val="1B2E1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97B32"/>
    <w:multiLevelType w:val="hybridMultilevel"/>
    <w:tmpl w:val="DA685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0A2CF9"/>
    <w:multiLevelType w:val="hybridMultilevel"/>
    <w:tmpl w:val="1438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875DF0"/>
    <w:multiLevelType w:val="hybridMultilevel"/>
    <w:tmpl w:val="5D447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ence Stant">
    <w15:presenceInfo w15:providerId="Windows Live" w15:userId="761420d72833c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28"/>
    <w:rsid w:val="0001010A"/>
    <w:rsid w:val="00014322"/>
    <w:rsid w:val="000218EB"/>
    <w:rsid w:val="0002288A"/>
    <w:rsid w:val="000377A6"/>
    <w:rsid w:val="00040CE0"/>
    <w:rsid w:val="00063B4F"/>
    <w:rsid w:val="00064F90"/>
    <w:rsid w:val="00073204"/>
    <w:rsid w:val="0007427B"/>
    <w:rsid w:val="000837FA"/>
    <w:rsid w:val="000B1581"/>
    <w:rsid w:val="000B5442"/>
    <w:rsid w:val="000D377E"/>
    <w:rsid w:val="000D3DA5"/>
    <w:rsid w:val="000E0BB6"/>
    <w:rsid w:val="000F2284"/>
    <w:rsid w:val="00111530"/>
    <w:rsid w:val="00116803"/>
    <w:rsid w:val="001215A0"/>
    <w:rsid w:val="00131620"/>
    <w:rsid w:val="001324B6"/>
    <w:rsid w:val="00136115"/>
    <w:rsid w:val="00143384"/>
    <w:rsid w:val="00157572"/>
    <w:rsid w:val="001635CC"/>
    <w:rsid w:val="001707AE"/>
    <w:rsid w:val="001A588B"/>
    <w:rsid w:val="001C2379"/>
    <w:rsid w:val="001E2B82"/>
    <w:rsid w:val="001F2E6E"/>
    <w:rsid w:val="001F3C49"/>
    <w:rsid w:val="0021033D"/>
    <w:rsid w:val="00222745"/>
    <w:rsid w:val="00222861"/>
    <w:rsid w:val="002237E1"/>
    <w:rsid w:val="00223DFA"/>
    <w:rsid w:val="002757CF"/>
    <w:rsid w:val="002856C6"/>
    <w:rsid w:val="00287603"/>
    <w:rsid w:val="00293D3A"/>
    <w:rsid w:val="00297EBA"/>
    <w:rsid w:val="002A5E3C"/>
    <w:rsid w:val="003020AA"/>
    <w:rsid w:val="0030580A"/>
    <w:rsid w:val="00331531"/>
    <w:rsid w:val="00333189"/>
    <w:rsid w:val="0035209F"/>
    <w:rsid w:val="00361146"/>
    <w:rsid w:val="00361DD2"/>
    <w:rsid w:val="00363C35"/>
    <w:rsid w:val="003676D5"/>
    <w:rsid w:val="003902FD"/>
    <w:rsid w:val="0039199B"/>
    <w:rsid w:val="003949DE"/>
    <w:rsid w:val="00395F7B"/>
    <w:rsid w:val="00404F62"/>
    <w:rsid w:val="00417B01"/>
    <w:rsid w:val="00422A98"/>
    <w:rsid w:val="004246A1"/>
    <w:rsid w:val="00424994"/>
    <w:rsid w:val="00426AA9"/>
    <w:rsid w:val="004334A5"/>
    <w:rsid w:val="004757C8"/>
    <w:rsid w:val="00480AB8"/>
    <w:rsid w:val="004970AE"/>
    <w:rsid w:val="004B2A08"/>
    <w:rsid w:val="004C6BF7"/>
    <w:rsid w:val="004C772E"/>
    <w:rsid w:val="004E2528"/>
    <w:rsid w:val="004F135E"/>
    <w:rsid w:val="004F2F37"/>
    <w:rsid w:val="00506BD0"/>
    <w:rsid w:val="00506D73"/>
    <w:rsid w:val="005075BE"/>
    <w:rsid w:val="00513ADD"/>
    <w:rsid w:val="00513BC1"/>
    <w:rsid w:val="0052509C"/>
    <w:rsid w:val="00534EE3"/>
    <w:rsid w:val="00572896"/>
    <w:rsid w:val="00581C16"/>
    <w:rsid w:val="005A22AF"/>
    <w:rsid w:val="005A330B"/>
    <w:rsid w:val="005B0059"/>
    <w:rsid w:val="005B117E"/>
    <w:rsid w:val="005C2B7F"/>
    <w:rsid w:val="005D08E4"/>
    <w:rsid w:val="005D2C14"/>
    <w:rsid w:val="00626193"/>
    <w:rsid w:val="00663343"/>
    <w:rsid w:val="0067067C"/>
    <w:rsid w:val="00670FF8"/>
    <w:rsid w:val="00674AB3"/>
    <w:rsid w:val="006844FD"/>
    <w:rsid w:val="006B16A2"/>
    <w:rsid w:val="006E3693"/>
    <w:rsid w:val="00720161"/>
    <w:rsid w:val="007241A1"/>
    <w:rsid w:val="007416E4"/>
    <w:rsid w:val="0075412B"/>
    <w:rsid w:val="00756224"/>
    <w:rsid w:val="00756DB5"/>
    <w:rsid w:val="00773442"/>
    <w:rsid w:val="00780A46"/>
    <w:rsid w:val="007A76D8"/>
    <w:rsid w:val="007C258C"/>
    <w:rsid w:val="007E0673"/>
    <w:rsid w:val="00805A9E"/>
    <w:rsid w:val="00811ABC"/>
    <w:rsid w:val="00811B36"/>
    <w:rsid w:val="00842F7A"/>
    <w:rsid w:val="00852004"/>
    <w:rsid w:val="00854B29"/>
    <w:rsid w:val="00854E71"/>
    <w:rsid w:val="008643FE"/>
    <w:rsid w:val="008870D7"/>
    <w:rsid w:val="008C278F"/>
    <w:rsid w:val="008D266C"/>
    <w:rsid w:val="008E59ED"/>
    <w:rsid w:val="008E6F0D"/>
    <w:rsid w:val="008F48D8"/>
    <w:rsid w:val="008F7457"/>
    <w:rsid w:val="0091280E"/>
    <w:rsid w:val="00924442"/>
    <w:rsid w:val="00945092"/>
    <w:rsid w:val="00980442"/>
    <w:rsid w:val="009A4E28"/>
    <w:rsid w:val="009B146C"/>
    <w:rsid w:val="009B21EE"/>
    <w:rsid w:val="009B62DA"/>
    <w:rsid w:val="009D2F01"/>
    <w:rsid w:val="009D37F6"/>
    <w:rsid w:val="009F1ACA"/>
    <w:rsid w:val="009F4C32"/>
    <w:rsid w:val="00A02874"/>
    <w:rsid w:val="00A06C0F"/>
    <w:rsid w:val="00A20CB2"/>
    <w:rsid w:val="00A22914"/>
    <w:rsid w:val="00A2440C"/>
    <w:rsid w:val="00A35FDA"/>
    <w:rsid w:val="00A45FF0"/>
    <w:rsid w:val="00A513EB"/>
    <w:rsid w:val="00A515B8"/>
    <w:rsid w:val="00A57719"/>
    <w:rsid w:val="00A65E2F"/>
    <w:rsid w:val="00A83AF7"/>
    <w:rsid w:val="00AA10ED"/>
    <w:rsid w:val="00AA2F8E"/>
    <w:rsid w:val="00AC4D52"/>
    <w:rsid w:val="00AD2A88"/>
    <w:rsid w:val="00AE0F08"/>
    <w:rsid w:val="00AF2C09"/>
    <w:rsid w:val="00B166BD"/>
    <w:rsid w:val="00B2565A"/>
    <w:rsid w:val="00B272AB"/>
    <w:rsid w:val="00B30234"/>
    <w:rsid w:val="00B30E85"/>
    <w:rsid w:val="00B340F9"/>
    <w:rsid w:val="00B3760C"/>
    <w:rsid w:val="00B47DD2"/>
    <w:rsid w:val="00B67AC8"/>
    <w:rsid w:val="00B8052D"/>
    <w:rsid w:val="00B96F67"/>
    <w:rsid w:val="00BB0A18"/>
    <w:rsid w:val="00BC306F"/>
    <w:rsid w:val="00BD0C30"/>
    <w:rsid w:val="00BE1F43"/>
    <w:rsid w:val="00BE463A"/>
    <w:rsid w:val="00BE5E24"/>
    <w:rsid w:val="00BF5183"/>
    <w:rsid w:val="00BF520E"/>
    <w:rsid w:val="00C11BF4"/>
    <w:rsid w:val="00C134D7"/>
    <w:rsid w:val="00C147AB"/>
    <w:rsid w:val="00C203B3"/>
    <w:rsid w:val="00C4171E"/>
    <w:rsid w:val="00C51ECC"/>
    <w:rsid w:val="00C528D5"/>
    <w:rsid w:val="00C64ED8"/>
    <w:rsid w:val="00C67276"/>
    <w:rsid w:val="00C70135"/>
    <w:rsid w:val="00C746C9"/>
    <w:rsid w:val="00C954FF"/>
    <w:rsid w:val="00CB106C"/>
    <w:rsid w:val="00CC2B0A"/>
    <w:rsid w:val="00CD73B6"/>
    <w:rsid w:val="00CE5A6C"/>
    <w:rsid w:val="00CF2213"/>
    <w:rsid w:val="00CF38F3"/>
    <w:rsid w:val="00D01D63"/>
    <w:rsid w:val="00D07D5F"/>
    <w:rsid w:val="00D13842"/>
    <w:rsid w:val="00D155F1"/>
    <w:rsid w:val="00D3151A"/>
    <w:rsid w:val="00D81A7F"/>
    <w:rsid w:val="00D82D1E"/>
    <w:rsid w:val="00D835A2"/>
    <w:rsid w:val="00D9145A"/>
    <w:rsid w:val="00DA49AD"/>
    <w:rsid w:val="00DB4537"/>
    <w:rsid w:val="00DB5C5F"/>
    <w:rsid w:val="00DD153A"/>
    <w:rsid w:val="00DD20F2"/>
    <w:rsid w:val="00DD7BB4"/>
    <w:rsid w:val="00E05328"/>
    <w:rsid w:val="00E12181"/>
    <w:rsid w:val="00E3011A"/>
    <w:rsid w:val="00E42774"/>
    <w:rsid w:val="00E43CB3"/>
    <w:rsid w:val="00E43FE9"/>
    <w:rsid w:val="00E8634E"/>
    <w:rsid w:val="00E96603"/>
    <w:rsid w:val="00EB3B57"/>
    <w:rsid w:val="00ED03F0"/>
    <w:rsid w:val="00ED47A1"/>
    <w:rsid w:val="00EE19A6"/>
    <w:rsid w:val="00F1420A"/>
    <w:rsid w:val="00F25AC8"/>
    <w:rsid w:val="00F301F7"/>
    <w:rsid w:val="00F40248"/>
    <w:rsid w:val="00F46E7E"/>
    <w:rsid w:val="00F56EE5"/>
    <w:rsid w:val="00F8202B"/>
    <w:rsid w:val="00F934FE"/>
    <w:rsid w:val="00F954DC"/>
    <w:rsid w:val="00FD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F5BA"/>
  <w15:docId w15:val="{02CAAE66-8748-4E76-8CA4-30894137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C49"/>
    <w:pPr>
      <w:spacing w:line="360" w:lineRule="auto"/>
      <w:jc w:val="both"/>
    </w:pPr>
  </w:style>
  <w:style w:type="paragraph" w:styleId="Heading1">
    <w:name w:val="heading 1"/>
    <w:basedOn w:val="Normal"/>
    <w:next w:val="Normal"/>
    <w:link w:val="Heading1Char"/>
    <w:uiPriority w:val="9"/>
    <w:qFormat/>
    <w:rsid w:val="009A4E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E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4E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E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2440C"/>
    <w:rPr>
      <w:color w:val="0563C1" w:themeColor="hyperlink"/>
      <w:u w:val="single"/>
    </w:rPr>
  </w:style>
  <w:style w:type="character" w:customStyle="1" w:styleId="UnresolvedMention1">
    <w:name w:val="Unresolved Mention1"/>
    <w:basedOn w:val="DefaultParagraphFont"/>
    <w:uiPriority w:val="99"/>
    <w:semiHidden/>
    <w:unhideWhenUsed/>
    <w:rsid w:val="00A2440C"/>
    <w:rPr>
      <w:color w:val="808080"/>
      <w:shd w:val="clear" w:color="auto" w:fill="E6E6E6"/>
    </w:rPr>
  </w:style>
  <w:style w:type="paragraph" w:styleId="BalloonText">
    <w:name w:val="Balloon Text"/>
    <w:basedOn w:val="Normal"/>
    <w:link w:val="BalloonTextChar"/>
    <w:uiPriority w:val="99"/>
    <w:semiHidden/>
    <w:unhideWhenUsed/>
    <w:rsid w:val="00131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620"/>
    <w:rPr>
      <w:rFonts w:ascii="Tahoma" w:hAnsi="Tahoma" w:cs="Tahoma"/>
      <w:sz w:val="16"/>
      <w:szCs w:val="16"/>
    </w:rPr>
  </w:style>
  <w:style w:type="paragraph" w:styleId="Caption">
    <w:name w:val="caption"/>
    <w:basedOn w:val="Normal"/>
    <w:next w:val="Normal"/>
    <w:uiPriority w:val="35"/>
    <w:unhideWhenUsed/>
    <w:qFormat/>
    <w:rsid w:val="00131620"/>
    <w:pPr>
      <w:spacing w:after="200" w:line="240" w:lineRule="auto"/>
    </w:pPr>
    <w:rPr>
      <w:b/>
      <w:bCs/>
      <w:color w:val="4472C4" w:themeColor="accent1"/>
      <w:sz w:val="18"/>
      <w:szCs w:val="18"/>
    </w:rPr>
  </w:style>
  <w:style w:type="character" w:customStyle="1" w:styleId="UnresolvedMention2">
    <w:name w:val="Unresolved Mention2"/>
    <w:basedOn w:val="DefaultParagraphFont"/>
    <w:uiPriority w:val="99"/>
    <w:semiHidden/>
    <w:unhideWhenUsed/>
    <w:rsid w:val="00AE0F08"/>
    <w:rPr>
      <w:color w:val="808080"/>
      <w:shd w:val="clear" w:color="auto" w:fill="E6E6E6"/>
    </w:rPr>
  </w:style>
  <w:style w:type="paragraph" w:styleId="ListParagraph">
    <w:name w:val="List Paragraph"/>
    <w:basedOn w:val="Normal"/>
    <w:uiPriority w:val="34"/>
    <w:qFormat/>
    <w:rsid w:val="00223DFA"/>
    <w:pPr>
      <w:ind w:left="720"/>
      <w:contextualSpacing/>
    </w:pPr>
  </w:style>
  <w:style w:type="character" w:styleId="PlaceholderText">
    <w:name w:val="Placeholder Text"/>
    <w:basedOn w:val="DefaultParagraphFont"/>
    <w:uiPriority w:val="99"/>
    <w:semiHidden/>
    <w:rsid w:val="00805A9E"/>
    <w:rPr>
      <w:color w:val="808080"/>
    </w:rPr>
  </w:style>
  <w:style w:type="character" w:customStyle="1" w:styleId="Heading3Char">
    <w:name w:val="Heading 3 Char"/>
    <w:basedOn w:val="DefaultParagraphFont"/>
    <w:link w:val="Heading3"/>
    <w:uiPriority w:val="9"/>
    <w:rsid w:val="00331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176210">
      <w:bodyDiv w:val="1"/>
      <w:marLeft w:val="0"/>
      <w:marRight w:val="0"/>
      <w:marTop w:val="0"/>
      <w:marBottom w:val="0"/>
      <w:divBdr>
        <w:top w:val="none" w:sz="0" w:space="0" w:color="auto"/>
        <w:left w:val="none" w:sz="0" w:space="0" w:color="auto"/>
        <w:bottom w:val="none" w:sz="0" w:space="0" w:color="auto"/>
        <w:right w:val="none" w:sz="0" w:space="0" w:color="auto"/>
      </w:divBdr>
      <w:divsChild>
        <w:div w:id="39136150">
          <w:marLeft w:val="0"/>
          <w:marRight w:val="0"/>
          <w:marTop w:val="0"/>
          <w:marBottom w:val="0"/>
          <w:divBdr>
            <w:top w:val="none" w:sz="0" w:space="0" w:color="auto"/>
            <w:left w:val="none" w:sz="0" w:space="0" w:color="auto"/>
            <w:bottom w:val="none" w:sz="0" w:space="0" w:color="auto"/>
            <w:right w:val="none" w:sz="0" w:space="0" w:color="auto"/>
          </w:divBdr>
        </w:div>
        <w:div w:id="595476238">
          <w:marLeft w:val="0"/>
          <w:marRight w:val="0"/>
          <w:marTop w:val="0"/>
          <w:marBottom w:val="0"/>
          <w:divBdr>
            <w:top w:val="none" w:sz="0" w:space="0" w:color="auto"/>
            <w:left w:val="none" w:sz="0" w:space="0" w:color="auto"/>
            <w:bottom w:val="none" w:sz="0" w:space="0" w:color="auto"/>
            <w:right w:val="none" w:sz="0" w:space="0" w:color="auto"/>
          </w:divBdr>
        </w:div>
      </w:divsChild>
    </w:div>
    <w:div w:id="1391608564">
      <w:bodyDiv w:val="1"/>
      <w:marLeft w:val="0"/>
      <w:marRight w:val="0"/>
      <w:marTop w:val="0"/>
      <w:marBottom w:val="0"/>
      <w:divBdr>
        <w:top w:val="none" w:sz="0" w:space="0" w:color="auto"/>
        <w:left w:val="none" w:sz="0" w:space="0" w:color="auto"/>
        <w:bottom w:val="none" w:sz="0" w:space="0" w:color="auto"/>
        <w:right w:val="none" w:sz="0" w:space="0" w:color="auto"/>
      </w:divBdr>
      <w:divsChild>
        <w:div w:id="210575630">
          <w:marLeft w:val="0"/>
          <w:marRight w:val="0"/>
          <w:marTop w:val="0"/>
          <w:marBottom w:val="0"/>
          <w:divBdr>
            <w:top w:val="none" w:sz="0" w:space="0" w:color="auto"/>
            <w:left w:val="none" w:sz="0" w:space="0" w:color="auto"/>
            <w:bottom w:val="none" w:sz="0" w:space="0" w:color="auto"/>
            <w:right w:val="none" w:sz="0" w:space="0" w:color="auto"/>
          </w:divBdr>
        </w:div>
        <w:div w:id="804198150">
          <w:marLeft w:val="0"/>
          <w:marRight w:val="0"/>
          <w:marTop w:val="0"/>
          <w:marBottom w:val="0"/>
          <w:divBdr>
            <w:top w:val="none" w:sz="0" w:space="0" w:color="auto"/>
            <w:left w:val="none" w:sz="0" w:space="0" w:color="auto"/>
            <w:bottom w:val="none" w:sz="0" w:space="0" w:color="auto"/>
            <w:right w:val="none" w:sz="0" w:space="0" w:color="auto"/>
          </w:divBdr>
        </w:div>
      </w:divsChild>
    </w:div>
    <w:div w:id="1951889083">
      <w:bodyDiv w:val="1"/>
      <w:marLeft w:val="0"/>
      <w:marRight w:val="0"/>
      <w:marTop w:val="0"/>
      <w:marBottom w:val="0"/>
      <w:divBdr>
        <w:top w:val="none" w:sz="0" w:space="0" w:color="auto"/>
        <w:left w:val="none" w:sz="0" w:space="0" w:color="auto"/>
        <w:bottom w:val="none" w:sz="0" w:space="0" w:color="auto"/>
        <w:right w:val="none" w:sz="0" w:space="0" w:color="auto"/>
      </w:divBdr>
      <w:divsChild>
        <w:div w:id="5787036">
          <w:marLeft w:val="0"/>
          <w:marRight w:val="0"/>
          <w:marTop w:val="0"/>
          <w:marBottom w:val="0"/>
          <w:divBdr>
            <w:top w:val="none" w:sz="0" w:space="0" w:color="auto"/>
            <w:left w:val="none" w:sz="0" w:space="0" w:color="auto"/>
            <w:bottom w:val="none" w:sz="0" w:space="0" w:color="auto"/>
            <w:right w:val="none" w:sz="0" w:space="0" w:color="auto"/>
          </w:divBdr>
        </w:div>
        <w:div w:id="6765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tmp"/><Relationship Id="rId18" Type="http://schemas.openxmlformats.org/officeDocument/2006/relationships/hyperlink" Target="https://doi.org/10.1016/j.measurement.2016.08.01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bipm.org/utils/common/documents/jcgm/JCGM%20100%202008%20E.pdf" TargetMode="External"/><Relationship Id="rId7" Type="http://schemas.openxmlformats.org/officeDocument/2006/relationships/diagramLayout" Target="diagrams/layout1.xml"/><Relationship Id="rId12" Type="http://schemas.openxmlformats.org/officeDocument/2006/relationships/image" Target="media/image3.tmp"/><Relationship Id="rId17" Type="http://schemas.openxmlformats.org/officeDocument/2006/relationships/image" Target="media/image8.png"/><Relationship Id="rId25" Type="http://schemas.openxmlformats.org/officeDocument/2006/relationships/hyperlink" Target="https://commons.wikimedia.org/wiki/File:Louvres-antiquites-egyptiennes-img_2748.jpg" TargetMode="External"/><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hyperlink" Target="http://www.bipm.org/utils/common/pdf/si-brochure-draft-2016b.pdf"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tmp"/><Relationship Id="rId24" Type="http://schemas.openxmlformats.org/officeDocument/2006/relationships/hyperlink" Target="http://www.bipm.org/utils/common/documents/jcgm/JCGM%20102%202011%20E.pdf" TargetMode="External"/><Relationship Id="rId5" Type="http://schemas.openxmlformats.org/officeDocument/2006/relationships/image" Target="media/image1.jpeg"/><Relationship Id="rId15" Type="http://schemas.openxmlformats.org/officeDocument/2006/relationships/image" Target="media/image6.tmp"/><Relationship Id="rId23" Type="http://schemas.openxmlformats.org/officeDocument/2006/relationships/hyperlink" Target="http://www.bipm.org/utils/common/documents/jcgm/JCGM%20101%202008%20E.pdf" TargetMode="External"/><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www.ukas.com/about/our-role/" TargetMode="Externa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tmp"/><Relationship Id="rId22" Type="http://schemas.openxmlformats.org/officeDocument/2006/relationships/hyperlink" Target="http://www.bipm.org/utils/common/documents/jcgm/JCGM%20200%202012.pdf" TargetMode="Externa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9E3301-03BD-4A23-B5AD-74DE7A2C00E3}" type="doc">
      <dgm:prSet loTypeId="urn:microsoft.com/office/officeart/2005/8/layout/pyramid2" loCatId="pyramid" qsTypeId="urn:microsoft.com/office/officeart/2005/8/quickstyle/simple1" qsCatId="simple" csTypeId="urn:microsoft.com/office/officeart/2005/8/colors/colorful3" csCatId="colorful" phldr="1"/>
      <dgm:spPr/>
    </dgm:pt>
    <dgm:pt modelId="{8C371762-0DFF-4B16-B076-BB8B7D5881F3}">
      <dgm:prSet phldrT="[Text]"/>
      <dgm:spPr/>
      <dgm:t>
        <a:bodyPr/>
        <a:lstStyle/>
        <a:p>
          <a:r>
            <a:rPr lang="en-GB"/>
            <a:t>Primary Standard</a:t>
          </a:r>
        </a:p>
      </dgm:t>
    </dgm:pt>
    <dgm:pt modelId="{F39570B9-E5E5-4086-ACD6-8228AD434680}" type="parTrans" cxnId="{24A4DEEB-1026-46E7-99B8-9F79C955C8B5}">
      <dgm:prSet/>
      <dgm:spPr/>
      <dgm:t>
        <a:bodyPr/>
        <a:lstStyle/>
        <a:p>
          <a:endParaRPr lang="en-GB"/>
        </a:p>
      </dgm:t>
    </dgm:pt>
    <dgm:pt modelId="{3A12FE2A-4B09-49D1-83E2-2C754FF98A4F}" type="sibTrans" cxnId="{24A4DEEB-1026-46E7-99B8-9F79C955C8B5}">
      <dgm:prSet/>
      <dgm:spPr/>
      <dgm:t>
        <a:bodyPr/>
        <a:lstStyle/>
        <a:p>
          <a:endParaRPr lang="en-GB"/>
        </a:p>
      </dgm:t>
    </dgm:pt>
    <dgm:pt modelId="{1D7F6354-3490-4F5E-923D-5185EDA5D493}">
      <dgm:prSet phldrT="[Text]"/>
      <dgm:spPr/>
      <dgm:t>
        <a:bodyPr/>
        <a:lstStyle/>
        <a:p>
          <a:r>
            <a:rPr lang="en-GB"/>
            <a:t>Secondary Standards</a:t>
          </a:r>
        </a:p>
      </dgm:t>
    </dgm:pt>
    <dgm:pt modelId="{AE187CCE-FC09-4A4A-AA45-ECE8A56718E0}" type="parTrans" cxnId="{16637F8C-AEF2-4562-8097-31F5985A1F95}">
      <dgm:prSet/>
      <dgm:spPr/>
      <dgm:t>
        <a:bodyPr/>
        <a:lstStyle/>
        <a:p>
          <a:endParaRPr lang="en-GB"/>
        </a:p>
      </dgm:t>
    </dgm:pt>
    <dgm:pt modelId="{C6C7D408-9D80-43FC-86E0-41B7C42F6182}" type="sibTrans" cxnId="{16637F8C-AEF2-4562-8097-31F5985A1F95}">
      <dgm:prSet/>
      <dgm:spPr/>
      <dgm:t>
        <a:bodyPr/>
        <a:lstStyle/>
        <a:p>
          <a:endParaRPr lang="en-GB"/>
        </a:p>
      </dgm:t>
    </dgm:pt>
    <dgm:pt modelId="{513C2497-E406-4327-B68E-4A5ACF3B7402}">
      <dgm:prSet phldrT="[Text]"/>
      <dgm:spPr/>
      <dgm:t>
        <a:bodyPr/>
        <a:lstStyle/>
        <a:p>
          <a:r>
            <a:rPr lang="en-GB"/>
            <a:t>Working Standards</a:t>
          </a:r>
        </a:p>
      </dgm:t>
    </dgm:pt>
    <dgm:pt modelId="{86359ED5-4B03-4A61-A691-843B8F5FA94D}" type="parTrans" cxnId="{22FEDCF9-62F2-4EA3-A7FD-1B8618F6DB58}">
      <dgm:prSet/>
      <dgm:spPr/>
      <dgm:t>
        <a:bodyPr/>
        <a:lstStyle/>
        <a:p>
          <a:endParaRPr lang="en-GB"/>
        </a:p>
      </dgm:t>
    </dgm:pt>
    <dgm:pt modelId="{F89C7DF0-0739-4460-9B78-49633AA170A9}" type="sibTrans" cxnId="{22FEDCF9-62F2-4EA3-A7FD-1B8618F6DB58}">
      <dgm:prSet/>
      <dgm:spPr/>
      <dgm:t>
        <a:bodyPr/>
        <a:lstStyle/>
        <a:p>
          <a:endParaRPr lang="en-GB"/>
        </a:p>
      </dgm:t>
    </dgm:pt>
    <dgm:pt modelId="{233E1B51-26E2-46C1-AAA3-4E327AD8E98B}">
      <dgm:prSet phldrT="[Text]"/>
      <dgm:spPr/>
      <dgm:t>
        <a:bodyPr/>
        <a:lstStyle/>
        <a:p>
          <a:r>
            <a:rPr lang="en-GB"/>
            <a:t>User Measurements</a:t>
          </a:r>
        </a:p>
      </dgm:t>
    </dgm:pt>
    <dgm:pt modelId="{87667D74-A60D-41DB-9BFE-A09F61236342}" type="parTrans" cxnId="{6563650A-8DFF-482B-A977-7B3DDC41CCBF}">
      <dgm:prSet/>
      <dgm:spPr/>
      <dgm:t>
        <a:bodyPr/>
        <a:lstStyle/>
        <a:p>
          <a:endParaRPr lang="en-GB"/>
        </a:p>
      </dgm:t>
    </dgm:pt>
    <dgm:pt modelId="{317654A1-945C-48BA-981F-486AB527F3C3}" type="sibTrans" cxnId="{6563650A-8DFF-482B-A977-7B3DDC41CCBF}">
      <dgm:prSet/>
      <dgm:spPr/>
      <dgm:t>
        <a:bodyPr/>
        <a:lstStyle/>
        <a:p>
          <a:endParaRPr lang="en-GB"/>
        </a:p>
      </dgm:t>
    </dgm:pt>
    <dgm:pt modelId="{EC63558D-A6E2-4012-8FAC-110C71994BA9}" type="pres">
      <dgm:prSet presAssocID="{6E9E3301-03BD-4A23-B5AD-74DE7A2C00E3}" presName="compositeShape" presStyleCnt="0">
        <dgm:presLayoutVars>
          <dgm:dir/>
          <dgm:resizeHandles/>
        </dgm:presLayoutVars>
      </dgm:prSet>
      <dgm:spPr/>
    </dgm:pt>
    <dgm:pt modelId="{6C6A9A20-8DFA-4111-AFCC-0BC440B6C594}" type="pres">
      <dgm:prSet presAssocID="{6E9E3301-03BD-4A23-B5AD-74DE7A2C00E3}" presName="pyramid" presStyleLbl="node1" presStyleIdx="0" presStyleCnt="1"/>
      <dgm:spPr>
        <a:ln>
          <a:noFill/>
        </a:ln>
      </dgm:spPr>
    </dgm:pt>
    <dgm:pt modelId="{B44AC19D-1632-4F46-A971-DFF2FAB97653}" type="pres">
      <dgm:prSet presAssocID="{6E9E3301-03BD-4A23-B5AD-74DE7A2C00E3}" presName="theList" presStyleCnt="0"/>
      <dgm:spPr/>
    </dgm:pt>
    <dgm:pt modelId="{7B6BC462-129A-4CA3-9E0A-54DEFB2EB83C}" type="pres">
      <dgm:prSet presAssocID="{8C371762-0DFF-4B16-B076-BB8B7D5881F3}" presName="aNode" presStyleLbl="fgAcc1" presStyleIdx="0" presStyleCnt="4">
        <dgm:presLayoutVars>
          <dgm:bulletEnabled val="1"/>
        </dgm:presLayoutVars>
      </dgm:prSet>
      <dgm:spPr/>
      <dgm:t>
        <a:bodyPr/>
        <a:lstStyle/>
        <a:p>
          <a:endParaRPr lang="en-US"/>
        </a:p>
      </dgm:t>
    </dgm:pt>
    <dgm:pt modelId="{156F59F9-BAF1-4C3A-B6BE-661736F286CA}" type="pres">
      <dgm:prSet presAssocID="{8C371762-0DFF-4B16-B076-BB8B7D5881F3}" presName="aSpace" presStyleCnt="0"/>
      <dgm:spPr/>
    </dgm:pt>
    <dgm:pt modelId="{0005DC29-1D83-4014-977C-79056CD7D94A}" type="pres">
      <dgm:prSet presAssocID="{1D7F6354-3490-4F5E-923D-5185EDA5D493}" presName="aNode" presStyleLbl="fgAcc1" presStyleIdx="1" presStyleCnt="4">
        <dgm:presLayoutVars>
          <dgm:bulletEnabled val="1"/>
        </dgm:presLayoutVars>
      </dgm:prSet>
      <dgm:spPr/>
      <dgm:t>
        <a:bodyPr/>
        <a:lstStyle/>
        <a:p>
          <a:endParaRPr lang="en-US"/>
        </a:p>
      </dgm:t>
    </dgm:pt>
    <dgm:pt modelId="{74FA32AF-3B0E-4D51-AF2E-463150656C44}" type="pres">
      <dgm:prSet presAssocID="{1D7F6354-3490-4F5E-923D-5185EDA5D493}" presName="aSpace" presStyleCnt="0"/>
      <dgm:spPr/>
    </dgm:pt>
    <dgm:pt modelId="{0E2E0EBD-658A-4AAA-96DD-B87C20932C8D}" type="pres">
      <dgm:prSet presAssocID="{513C2497-E406-4327-B68E-4A5ACF3B7402}" presName="aNode" presStyleLbl="fgAcc1" presStyleIdx="2" presStyleCnt="4">
        <dgm:presLayoutVars>
          <dgm:bulletEnabled val="1"/>
        </dgm:presLayoutVars>
      </dgm:prSet>
      <dgm:spPr/>
      <dgm:t>
        <a:bodyPr/>
        <a:lstStyle/>
        <a:p>
          <a:endParaRPr lang="en-US"/>
        </a:p>
      </dgm:t>
    </dgm:pt>
    <dgm:pt modelId="{5B70756E-65EE-411E-A456-1A68F45BDB7C}" type="pres">
      <dgm:prSet presAssocID="{513C2497-E406-4327-B68E-4A5ACF3B7402}" presName="aSpace" presStyleCnt="0"/>
      <dgm:spPr/>
    </dgm:pt>
    <dgm:pt modelId="{9BD42959-6B16-4ABF-94A6-F95D05116994}" type="pres">
      <dgm:prSet presAssocID="{233E1B51-26E2-46C1-AAA3-4E327AD8E98B}" presName="aNode" presStyleLbl="fgAcc1" presStyleIdx="3" presStyleCnt="4">
        <dgm:presLayoutVars>
          <dgm:bulletEnabled val="1"/>
        </dgm:presLayoutVars>
      </dgm:prSet>
      <dgm:spPr/>
      <dgm:t>
        <a:bodyPr/>
        <a:lstStyle/>
        <a:p>
          <a:endParaRPr lang="en-US"/>
        </a:p>
      </dgm:t>
    </dgm:pt>
    <dgm:pt modelId="{680DB803-FC50-4665-A3D7-526C7CA187B1}" type="pres">
      <dgm:prSet presAssocID="{233E1B51-26E2-46C1-AAA3-4E327AD8E98B}" presName="aSpace" presStyleCnt="0"/>
      <dgm:spPr/>
    </dgm:pt>
  </dgm:ptLst>
  <dgm:cxnLst>
    <dgm:cxn modelId="{5D8A6965-1482-4256-808E-9E804ED696D4}" type="presOf" srcId="{233E1B51-26E2-46C1-AAA3-4E327AD8E98B}" destId="{9BD42959-6B16-4ABF-94A6-F95D05116994}" srcOrd="0" destOrd="0" presId="urn:microsoft.com/office/officeart/2005/8/layout/pyramid2"/>
    <dgm:cxn modelId="{41C4B263-EF76-4737-9C7B-81787E8E4873}" type="presOf" srcId="{513C2497-E406-4327-B68E-4A5ACF3B7402}" destId="{0E2E0EBD-658A-4AAA-96DD-B87C20932C8D}" srcOrd="0" destOrd="0" presId="urn:microsoft.com/office/officeart/2005/8/layout/pyramid2"/>
    <dgm:cxn modelId="{6B3D83EE-EA29-42DA-ACCA-9C88F53BAC9D}" type="presOf" srcId="{1D7F6354-3490-4F5E-923D-5185EDA5D493}" destId="{0005DC29-1D83-4014-977C-79056CD7D94A}" srcOrd="0" destOrd="0" presId="urn:microsoft.com/office/officeart/2005/8/layout/pyramid2"/>
    <dgm:cxn modelId="{D6EB6403-89E3-48BF-BFA6-D5906DFAB011}" type="presOf" srcId="{8C371762-0DFF-4B16-B076-BB8B7D5881F3}" destId="{7B6BC462-129A-4CA3-9E0A-54DEFB2EB83C}" srcOrd="0" destOrd="0" presId="urn:microsoft.com/office/officeart/2005/8/layout/pyramid2"/>
    <dgm:cxn modelId="{16637F8C-AEF2-4562-8097-31F5985A1F95}" srcId="{6E9E3301-03BD-4A23-B5AD-74DE7A2C00E3}" destId="{1D7F6354-3490-4F5E-923D-5185EDA5D493}" srcOrd="1" destOrd="0" parTransId="{AE187CCE-FC09-4A4A-AA45-ECE8A56718E0}" sibTransId="{C6C7D408-9D80-43FC-86E0-41B7C42F6182}"/>
    <dgm:cxn modelId="{24A4DEEB-1026-46E7-99B8-9F79C955C8B5}" srcId="{6E9E3301-03BD-4A23-B5AD-74DE7A2C00E3}" destId="{8C371762-0DFF-4B16-B076-BB8B7D5881F3}" srcOrd="0" destOrd="0" parTransId="{F39570B9-E5E5-4086-ACD6-8228AD434680}" sibTransId="{3A12FE2A-4B09-49D1-83E2-2C754FF98A4F}"/>
    <dgm:cxn modelId="{B5F3D477-1093-47A2-8D12-65A888A81397}" type="presOf" srcId="{6E9E3301-03BD-4A23-B5AD-74DE7A2C00E3}" destId="{EC63558D-A6E2-4012-8FAC-110C71994BA9}" srcOrd="0" destOrd="0" presId="urn:microsoft.com/office/officeart/2005/8/layout/pyramid2"/>
    <dgm:cxn modelId="{22FEDCF9-62F2-4EA3-A7FD-1B8618F6DB58}" srcId="{6E9E3301-03BD-4A23-B5AD-74DE7A2C00E3}" destId="{513C2497-E406-4327-B68E-4A5ACF3B7402}" srcOrd="2" destOrd="0" parTransId="{86359ED5-4B03-4A61-A691-843B8F5FA94D}" sibTransId="{F89C7DF0-0739-4460-9B78-49633AA170A9}"/>
    <dgm:cxn modelId="{6563650A-8DFF-482B-A977-7B3DDC41CCBF}" srcId="{6E9E3301-03BD-4A23-B5AD-74DE7A2C00E3}" destId="{233E1B51-26E2-46C1-AAA3-4E327AD8E98B}" srcOrd="3" destOrd="0" parTransId="{87667D74-A60D-41DB-9BFE-A09F61236342}" sibTransId="{317654A1-945C-48BA-981F-486AB527F3C3}"/>
    <dgm:cxn modelId="{F3952197-F704-4C07-B5EC-78DC6F731583}" type="presParOf" srcId="{EC63558D-A6E2-4012-8FAC-110C71994BA9}" destId="{6C6A9A20-8DFA-4111-AFCC-0BC440B6C594}" srcOrd="0" destOrd="0" presId="urn:microsoft.com/office/officeart/2005/8/layout/pyramid2"/>
    <dgm:cxn modelId="{F40EAFC5-7DEE-487D-BE67-ED7865C6C662}" type="presParOf" srcId="{EC63558D-A6E2-4012-8FAC-110C71994BA9}" destId="{B44AC19D-1632-4F46-A971-DFF2FAB97653}" srcOrd="1" destOrd="0" presId="urn:microsoft.com/office/officeart/2005/8/layout/pyramid2"/>
    <dgm:cxn modelId="{C0092B26-C3C9-4EEF-8B27-23C2C3168BC6}" type="presParOf" srcId="{B44AC19D-1632-4F46-A971-DFF2FAB97653}" destId="{7B6BC462-129A-4CA3-9E0A-54DEFB2EB83C}" srcOrd="0" destOrd="0" presId="urn:microsoft.com/office/officeart/2005/8/layout/pyramid2"/>
    <dgm:cxn modelId="{528DF85A-D2C4-41B0-B5E4-5D2A0E1A1BCB}" type="presParOf" srcId="{B44AC19D-1632-4F46-A971-DFF2FAB97653}" destId="{156F59F9-BAF1-4C3A-B6BE-661736F286CA}" srcOrd="1" destOrd="0" presId="urn:microsoft.com/office/officeart/2005/8/layout/pyramid2"/>
    <dgm:cxn modelId="{CE30B2B2-6E62-4949-8A4C-D093420C0C48}" type="presParOf" srcId="{B44AC19D-1632-4F46-A971-DFF2FAB97653}" destId="{0005DC29-1D83-4014-977C-79056CD7D94A}" srcOrd="2" destOrd="0" presId="urn:microsoft.com/office/officeart/2005/8/layout/pyramid2"/>
    <dgm:cxn modelId="{58737A66-C8A4-4929-9C3F-A4DCEC4111D8}" type="presParOf" srcId="{B44AC19D-1632-4F46-A971-DFF2FAB97653}" destId="{74FA32AF-3B0E-4D51-AF2E-463150656C44}" srcOrd="3" destOrd="0" presId="urn:microsoft.com/office/officeart/2005/8/layout/pyramid2"/>
    <dgm:cxn modelId="{C2AA3A7F-3BEA-4D02-8B11-2AD9AB8982A7}" type="presParOf" srcId="{B44AC19D-1632-4F46-A971-DFF2FAB97653}" destId="{0E2E0EBD-658A-4AAA-96DD-B87C20932C8D}" srcOrd="4" destOrd="0" presId="urn:microsoft.com/office/officeart/2005/8/layout/pyramid2"/>
    <dgm:cxn modelId="{5C10E8E5-9303-4CB3-8129-4DA297F54258}" type="presParOf" srcId="{B44AC19D-1632-4F46-A971-DFF2FAB97653}" destId="{5B70756E-65EE-411E-A456-1A68F45BDB7C}" srcOrd="5" destOrd="0" presId="urn:microsoft.com/office/officeart/2005/8/layout/pyramid2"/>
    <dgm:cxn modelId="{8CBF7CBE-54E5-4559-8A91-891583F13A2D}" type="presParOf" srcId="{B44AC19D-1632-4F46-A971-DFF2FAB97653}" destId="{9BD42959-6B16-4ABF-94A6-F95D05116994}" srcOrd="6" destOrd="0" presId="urn:microsoft.com/office/officeart/2005/8/layout/pyramid2"/>
    <dgm:cxn modelId="{76D261F0-C0F2-4BDB-92EE-8B27DA3321A7}" type="presParOf" srcId="{B44AC19D-1632-4F46-A971-DFF2FAB97653}" destId="{680DB803-FC50-4665-A3D7-526C7CA187B1}" srcOrd="7" destOrd="0" presId="urn:microsoft.com/office/officeart/2005/8/layout/pyramid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6A9A20-8DFA-4111-AFCC-0BC440B6C594}">
      <dsp:nvSpPr>
        <dsp:cNvPr id="0" name=""/>
        <dsp:cNvSpPr/>
      </dsp:nvSpPr>
      <dsp:spPr>
        <a:xfrm>
          <a:off x="437673" y="0"/>
          <a:ext cx="2038350" cy="2038350"/>
        </a:xfrm>
        <a:prstGeom prst="triangle">
          <a:avLst/>
        </a:prstGeom>
        <a:solidFill>
          <a:schemeClr val="accent3">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7B6BC462-129A-4CA3-9E0A-54DEFB2EB83C}">
      <dsp:nvSpPr>
        <dsp:cNvPr id="0" name=""/>
        <dsp:cNvSpPr/>
      </dsp:nvSpPr>
      <dsp:spPr>
        <a:xfrm>
          <a:off x="1456848" y="204034"/>
          <a:ext cx="1324927" cy="362284"/>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Primary Standard</a:t>
          </a:r>
        </a:p>
      </dsp:txBody>
      <dsp:txXfrm>
        <a:off x="1474533" y="221719"/>
        <a:ext cx="1289557" cy="326914"/>
      </dsp:txXfrm>
    </dsp:sp>
    <dsp:sp modelId="{0005DC29-1D83-4014-977C-79056CD7D94A}">
      <dsp:nvSpPr>
        <dsp:cNvPr id="0" name=""/>
        <dsp:cNvSpPr/>
      </dsp:nvSpPr>
      <dsp:spPr>
        <a:xfrm>
          <a:off x="1456848" y="611604"/>
          <a:ext cx="1324927" cy="362284"/>
        </a:xfrm>
        <a:prstGeom prst="roundRect">
          <a:avLst/>
        </a:prstGeom>
        <a:solidFill>
          <a:schemeClr val="lt1">
            <a:alpha val="90000"/>
            <a:hueOff val="0"/>
            <a:satOff val="0"/>
            <a:lumOff val="0"/>
            <a:alphaOff val="0"/>
          </a:schemeClr>
        </a:solidFill>
        <a:ln w="12700" cap="flat" cmpd="sng" algn="ctr">
          <a:solidFill>
            <a:schemeClr val="accent3">
              <a:hueOff val="903533"/>
              <a:satOff val="33333"/>
              <a:lumOff val="-49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Secondary Standards</a:t>
          </a:r>
        </a:p>
      </dsp:txBody>
      <dsp:txXfrm>
        <a:off x="1474533" y="629289"/>
        <a:ext cx="1289557" cy="326914"/>
      </dsp:txXfrm>
    </dsp:sp>
    <dsp:sp modelId="{0E2E0EBD-658A-4AAA-96DD-B87C20932C8D}">
      <dsp:nvSpPr>
        <dsp:cNvPr id="0" name=""/>
        <dsp:cNvSpPr/>
      </dsp:nvSpPr>
      <dsp:spPr>
        <a:xfrm>
          <a:off x="1456848" y="1019175"/>
          <a:ext cx="1324927" cy="362284"/>
        </a:xfrm>
        <a:prstGeom prst="roundRect">
          <a:avLst/>
        </a:prstGeom>
        <a:solidFill>
          <a:schemeClr val="lt1">
            <a:alpha val="90000"/>
            <a:hueOff val="0"/>
            <a:satOff val="0"/>
            <a:lumOff val="0"/>
            <a:alphaOff val="0"/>
          </a:schemeClr>
        </a:solidFill>
        <a:ln w="12700" cap="flat" cmpd="sng" algn="ctr">
          <a:solidFill>
            <a:schemeClr val="accent3">
              <a:hueOff val="1807066"/>
              <a:satOff val="66667"/>
              <a:lumOff val="-9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Working Standards</a:t>
          </a:r>
        </a:p>
      </dsp:txBody>
      <dsp:txXfrm>
        <a:off x="1474533" y="1036860"/>
        <a:ext cx="1289557" cy="326914"/>
      </dsp:txXfrm>
    </dsp:sp>
    <dsp:sp modelId="{9BD42959-6B16-4ABF-94A6-F95D05116994}">
      <dsp:nvSpPr>
        <dsp:cNvPr id="0" name=""/>
        <dsp:cNvSpPr/>
      </dsp:nvSpPr>
      <dsp:spPr>
        <a:xfrm>
          <a:off x="1456848" y="1426745"/>
          <a:ext cx="1324927" cy="362284"/>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kern="1200"/>
            <a:t>User Measurements</a:t>
          </a:r>
        </a:p>
      </dsp:txBody>
      <dsp:txXfrm>
        <a:off x="1474533" y="1444430"/>
        <a:ext cx="1289557" cy="326914"/>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7402</Words>
  <Characters>42193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Stant, Laurence (DLSLtd,RAL,TEC)</cp:lastModifiedBy>
  <cp:revision>2</cp:revision>
  <cp:lastPrinted>2018-04-05T17:47:00Z</cp:lastPrinted>
  <dcterms:created xsi:type="dcterms:W3CDTF">2019-01-03T11:09:00Z</dcterms:created>
  <dcterms:modified xsi:type="dcterms:W3CDTF">2019-01-03T11:09:00Z</dcterms:modified>
</cp:coreProperties>
</file>